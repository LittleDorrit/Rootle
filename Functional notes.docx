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CE2CD" w14:textId="766D5FF9" w:rsidR="00A66FEE" w:rsidRDefault="00261CE5" w:rsidP="00261CE5">
      <w:pPr>
        <w:pStyle w:val="Heading2"/>
      </w:pPr>
      <w:bookmarkStart w:id="0" w:name="_Toc202283109"/>
      <w:r w:rsidRPr="00261CE5">
        <w:t xml:space="preserve">Functional </w:t>
      </w:r>
      <w:r>
        <w:t>notes</w:t>
      </w:r>
      <w:r w:rsidRPr="00261CE5">
        <w:t>: Rootle, the English Biomedical Vocabulary Builder</w:t>
      </w:r>
      <w:bookmarkEnd w:id="0"/>
    </w:p>
    <w:sdt>
      <w:sdtPr>
        <w:rPr>
          <w:rFonts w:asciiTheme="minorHAnsi" w:eastAsiaTheme="minorEastAsia" w:hAnsiTheme="minorHAnsi" w:cstheme="minorBidi"/>
          <w:b w:val="0"/>
          <w:bCs w:val="0"/>
          <w:caps w:val="0"/>
          <w:spacing w:val="0"/>
          <w:sz w:val="22"/>
          <w:szCs w:val="22"/>
        </w:rPr>
        <w:id w:val="76417561"/>
        <w:docPartObj>
          <w:docPartGallery w:val="Table of Contents"/>
          <w:docPartUnique/>
        </w:docPartObj>
      </w:sdtPr>
      <w:sdtEndPr>
        <w:rPr>
          <w:noProof/>
        </w:rPr>
      </w:sdtEndPr>
      <w:sdtContent>
        <w:p w14:paraId="45F1DC84" w14:textId="03417C39" w:rsidR="00AF5238" w:rsidRDefault="00AF5238">
          <w:pPr>
            <w:pStyle w:val="TOCHeading"/>
          </w:pPr>
          <w:r>
            <w:t>Contents</w:t>
          </w:r>
        </w:p>
        <w:p w14:paraId="3D70222D" w14:textId="6D04E182" w:rsidR="00385F62" w:rsidRDefault="00AF5238">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2283109" w:history="1">
            <w:r w:rsidR="00385F62" w:rsidRPr="00C818A2">
              <w:rPr>
                <w:rStyle w:val="Hyperlink"/>
                <w:noProof/>
              </w:rPr>
              <w:t>Functional notes: Rootle, the English Biomedical Vocabulary Builder</w:t>
            </w:r>
            <w:r w:rsidR="00385F62">
              <w:rPr>
                <w:noProof/>
                <w:webHidden/>
              </w:rPr>
              <w:tab/>
            </w:r>
            <w:r w:rsidR="00385F62">
              <w:rPr>
                <w:noProof/>
                <w:webHidden/>
              </w:rPr>
              <w:fldChar w:fldCharType="begin"/>
            </w:r>
            <w:r w:rsidR="00385F62">
              <w:rPr>
                <w:noProof/>
                <w:webHidden/>
              </w:rPr>
              <w:instrText xml:space="preserve"> PAGEREF _Toc202283109 \h </w:instrText>
            </w:r>
            <w:r w:rsidR="00385F62">
              <w:rPr>
                <w:noProof/>
                <w:webHidden/>
              </w:rPr>
            </w:r>
            <w:r w:rsidR="00385F62">
              <w:rPr>
                <w:noProof/>
                <w:webHidden/>
              </w:rPr>
              <w:fldChar w:fldCharType="separate"/>
            </w:r>
            <w:r w:rsidR="00385F62">
              <w:rPr>
                <w:noProof/>
                <w:webHidden/>
              </w:rPr>
              <w:t>1</w:t>
            </w:r>
            <w:r w:rsidR="00385F62">
              <w:rPr>
                <w:noProof/>
                <w:webHidden/>
              </w:rPr>
              <w:fldChar w:fldCharType="end"/>
            </w:r>
          </w:hyperlink>
        </w:p>
        <w:p w14:paraId="11DC006D" w14:textId="58013E05" w:rsidR="00385F62" w:rsidRDefault="00385F62">
          <w:pPr>
            <w:pStyle w:val="TOC2"/>
            <w:tabs>
              <w:tab w:val="right" w:leader="dot" w:pos="9350"/>
            </w:tabs>
            <w:rPr>
              <w:noProof/>
              <w:kern w:val="2"/>
              <w:sz w:val="24"/>
              <w:szCs w:val="24"/>
              <w14:ligatures w14:val="standardContextual"/>
            </w:rPr>
          </w:pPr>
          <w:hyperlink w:anchor="_Toc202283110" w:history="1">
            <w:r w:rsidRPr="00C818A2">
              <w:rPr>
                <w:rStyle w:val="Hyperlink"/>
                <w:noProof/>
              </w:rPr>
              <w:t>Description</w:t>
            </w:r>
            <w:r>
              <w:rPr>
                <w:noProof/>
                <w:webHidden/>
              </w:rPr>
              <w:tab/>
            </w:r>
            <w:r>
              <w:rPr>
                <w:noProof/>
                <w:webHidden/>
              </w:rPr>
              <w:fldChar w:fldCharType="begin"/>
            </w:r>
            <w:r>
              <w:rPr>
                <w:noProof/>
                <w:webHidden/>
              </w:rPr>
              <w:instrText xml:space="preserve"> PAGEREF _Toc202283110 \h </w:instrText>
            </w:r>
            <w:r>
              <w:rPr>
                <w:noProof/>
                <w:webHidden/>
              </w:rPr>
            </w:r>
            <w:r>
              <w:rPr>
                <w:noProof/>
                <w:webHidden/>
              </w:rPr>
              <w:fldChar w:fldCharType="separate"/>
            </w:r>
            <w:r>
              <w:rPr>
                <w:noProof/>
                <w:webHidden/>
              </w:rPr>
              <w:t>2</w:t>
            </w:r>
            <w:r>
              <w:rPr>
                <w:noProof/>
                <w:webHidden/>
              </w:rPr>
              <w:fldChar w:fldCharType="end"/>
            </w:r>
          </w:hyperlink>
        </w:p>
        <w:p w14:paraId="4009148A" w14:textId="3BA8A964" w:rsidR="00385F62" w:rsidRDefault="00385F62">
          <w:pPr>
            <w:pStyle w:val="TOC3"/>
            <w:tabs>
              <w:tab w:val="right" w:leader="dot" w:pos="9350"/>
            </w:tabs>
            <w:rPr>
              <w:noProof/>
              <w:kern w:val="2"/>
              <w:sz w:val="24"/>
              <w:szCs w:val="24"/>
              <w14:ligatures w14:val="standardContextual"/>
            </w:rPr>
          </w:pPr>
          <w:hyperlink w:anchor="_Toc202283111" w:history="1">
            <w:r w:rsidRPr="00C818A2">
              <w:rPr>
                <w:rStyle w:val="Hyperlink"/>
                <w:noProof/>
              </w:rPr>
              <w:t>Look and feel</w:t>
            </w:r>
            <w:r>
              <w:rPr>
                <w:noProof/>
                <w:webHidden/>
              </w:rPr>
              <w:tab/>
            </w:r>
            <w:r>
              <w:rPr>
                <w:noProof/>
                <w:webHidden/>
              </w:rPr>
              <w:fldChar w:fldCharType="begin"/>
            </w:r>
            <w:r>
              <w:rPr>
                <w:noProof/>
                <w:webHidden/>
              </w:rPr>
              <w:instrText xml:space="preserve"> PAGEREF _Toc202283111 \h </w:instrText>
            </w:r>
            <w:r>
              <w:rPr>
                <w:noProof/>
                <w:webHidden/>
              </w:rPr>
            </w:r>
            <w:r>
              <w:rPr>
                <w:noProof/>
                <w:webHidden/>
              </w:rPr>
              <w:fldChar w:fldCharType="separate"/>
            </w:r>
            <w:r>
              <w:rPr>
                <w:noProof/>
                <w:webHidden/>
              </w:rPr>
              <w:t>2</w:t>
            </w:r>
            <w:r>
              <w:rPr>
                <w:noProof/>
                <w:webHidden/>
              </w:rPr>
              <w:fldChar w:fldCharType="end"/>
            </w:r>
          </w:hyperlink>
        </w:p>
        <w:p w14:paraId="3765BBCA" w14:textId="07F50001" w:rsidR="00385F62" w:rsidRDefault="00385F62">
          <w:pPr>
            <w:pStyle w:val="TOC2"/>
            <w:tabs>
              <w:tab w:val="right" w:leader="dot" w:pos="9350"/>
            </w:tabs>
            <w:rPr>
              <w:noProof/>
              <w:kern w:val="2"/>
              <w:sz w:val="24"/>
              <w:szCs w:val="24"/>
              <w14:ligatures w14:val="standardContextual"/>
            </w:rPr>
          </w:pPr>
          <w:hyperlink w:anchor="_Toc202283112" w:history="1">
            <w:r w:rsidRPr="00C818A2">
              <w:rPr>
                <w:rStyle w:val="Hyperlink"/>
                <w:noProof/>
              </w:rPr>
              <w:t>User flow</w:t>
            </w:r>
            <w:r>
              <w:rPr>
                <w:noProof/>
                <w:webHidden/>
              </w:rPr>
              <w:tab/>
            </w:r>
            <w:r>
              <w:rPr>
                <w:noProof/>
                <w:webHidden/>
              </w:rPr>
              <w:fldChar w:fldCharType="begin"/>
            </w:r>
            <w:r>
              <w:rPr>
                <w:noProof/>
                <w:webHidden/>
              </w:rPr>
              <w:instrText xml:space="preserve"> PAGEREF _Toc202283112 \h </w:instrText>
            </w:r>
            <w:r>
              <w:rPr>
                <w:noProof/>
                <w:webHidden/>
              </w:rPr>
            </w:r>
            <w:r>
              <w:rPr>
                <w:noProof/>
                <w:webHidden/>
              </w:rPr>
              <w:fldChar w:fldCharType="separate"/>
            </w:r>
            <w:r>
              <w:rPr>
                <w:noProof/>
                <w:webHidden/>
              </w:rPr>
              <w:t>3</w:t>
            </w:r>
            <w:r>
              <w:rPr>
                <w:noProof/>
                <w:webHidden/>
              </w:rPr>
              <w:fldChar w:fldCharType="end"/>
            </w:r>
          </w:hyperlink>
        </w:p>
        <w:p w14:paraId="54E1FD10" w14:textId="7992C5F2" w:rsidR="00385F62" w:rsidRDefault="00385F62">
          <w:pPr>
            <w:pStyle w:val="TOC3"/>
            <w:tabs>
              <w:tab w:val="right" w:leader="dot" w:pos="9350"/>
            </w:tabs>
            <w:rPr>
              <w:noProof/>
              <w:kern w:val="2"/>
              <w:sz w:val="24"/>
              <w:szCs w:val="24"/>
              <w14:ligatures w14:val="standardContextual"/>
            </w:rPr>
          </w:pPr>
          <w:hyperlink w:anchor="_Toc202283113" w:history="1">
            <w:r w:rsidRPr="00C818A2">
              <w:rPr>
                <w:rStyle w:val="Hyperlink"/>
                <w:noProof/>
              </w:rPr>
              <w:t>Installation</w:t>
            </w:r>
            <w:r>
              <w:rPr>
                <w:noProof/>
                <w:webHidden/>
              </w:rPr>
              <w:tab/>
            </w:r>
            <w:r>
              <w:rPr>
                <w:noProof/>
                <w:webHidden/>
              </w:rPr>
              <w:fldChar w:fldCharType="begin"/>
            </w:r>
            <w:r>
              <w:rPr>
                <w:noProof/>
                <w:webHidden/>
              </w:rPr>
              <w:instrText xml:space="preserve"> PAGEREF _Toc202283113 \h </w:instrText>
            </w:r>
            <w:r>
              <w:rPr>
                <w:noProof/>
                <w:webHidden/>
              </w:rPr>
            </w:r>
            <w:r>
              <w:rPr>
                <w:noProof/>
                <w:webHidden/>
              </w:rPr>
              <w:fldChar w:fldCharType="separate"/>
            </w:r>
            <w:r>
              <w:rPr>
                <w:noProof/>
                <w:webHidden/>
              </w:rPr>
              <w:t>3</w:t>
            </w:r>
            <w:r>
              <w:rPr>
                <w:noProof/>
                <w:webHidden/>
              </w:rPr>
              <w:fldChar w:fldCharType="end"/>
            </w:r>
          </w:hyperlink>
        </w:p>
        <w:p w14:paraId="7CB62FFE" w14:textId="13139BCF" w:rsidR="00385F62" w:rsidRDefault="00385F62">
          <w:pPr>
            <w:pStyle w:val="TOC3"/>
            <w:tabs>
              <w:tab w:val="right" w:leader="dot" w:pos="9350"/>
            </w:tabs>
            <w:rPr>
              <w:noProof/>
              <w:kern w:val="2"/>
              <w:sz w:val="24"/>
              <w:szCs w:val="24"/>
              <w14:ligatures w14:val="standardContextual"/>
            </w:rPr>
          </w:pPr>
          <w:hyperlink w:anchor="_Toc202283114" w:history="1">
            <w:r w:rsidRPr="00C818A2">
              <w:rPr>
                <w:rStyle w:val="Hyperlink"/>
                <w:noProof/>
              </w:rPr>
              <w:t>Core function</w:t>
            </w:r>
            <w:r>
              <w:rPr>
                <w:noProof/>
                <w:webHidden/>
              </w:rPr>
              <w:tab/>
            </w:r>
            <w:r>
              <w:rPr>
                <w:noProof/>
                <w:webHidden/>
              </w:rPr>
              <w:fldChar w:fldCharType="begin"/>
            </w:r>
            <w:r>
              <w:rPr>
                <w:noProof/>
                <w:webHidden/>
              </w:rPr>
              <w:instrText xml:space="preserve"> PAGEREF _Toc202283114 \h </w:instrText>
            </w:r>
            <w:r>
              <w:rPr>
                <w:noProof/>
                <w:webHidden/>
              </w:rPr>
            </w:r>
            <w:r>
              <w:rPr>
                <w:noProof/>
                <w:webHidden/>
              </w:rPr>
              <w:fldChar w:fldCharType="separate"/>
            </w:r>
            <w:r>
              <w:rPr>
                <w:noProof/>
                <w:webHidden/>
              </w:rPr>
              <w:t>3</w:t>
            </w:r>
            <w:r>
              <w:rPr>
                <w:noProof/>
                <w:webHidden/>
              </w:rPr>
              <w:fldChar w:fldCharType="end"/>
            </w:r>
          </w:hyperlink>
        </w:p>
        <w:p w14:paraId="745C13AA" w14:textId="11431CFA" w:rsidR="00385F62" w:rsidRDefault="00385F62">
          <w:pPr>
            <w:pStyle w:val="TOC3"/>
            <w:tabs>
              <w:tab w:val="right" w:leader="dot" w:pos="9350"/>
            </w:tabs>
            <w:rPr>
              <w:noProof/>
              <w:kern w:val="2"/>
              <w:sz w:val="24"/>
              <w:szCs w:val="24"/>
              <w14:ligatures w14:val="standardContextual"/>
            </w:rPr>
          </w:pPr>
          <w:hyperlink w:anchor="_Toc202283115" w:history="1">
            <w:r w:rsidRPr="00C818A2">
              <w:rPr>
                <w:rStyle w:val="Hyperlink"/>
                <w:noProof/>
              </w:rPr>
              <w:t>Search function</w:t>
            </w:r>
            <w:r>
              <w:rPr>
                <w:noProof/>
                <w:webHidden/>
              </w:rPr>
              <w:tab/>
            </w:r>
            <w:r>
              <w:rPr>
                <w:noProof/>
                <w:webHidden/>
              </w:rPr>
              <w:fldChar w:fldCharType="begin"/>
            </w:r>
            <w:r>
              <w:rPr>
                <w:noProof/>
                <w:webHidden/>
              </w:rPr>
              <w:instrText xml:space="preserve"> PAGEREF _Toc202283115 \h </w:instrText>
            </w:r>
            <w:r>
              <w:rPr>
                <w:noProof/>
                <w:webHidden/>
              </w:rPr>
            </w:r>
            <w:r>
              <w:rPr>
                <w:noProof/>
                <w:webHidden/>
              </w:rPr>
              <w:fldChar w:fldCharType="separate"/>
            </w:r>
            <w:r>
              <w:rPr>
                <w:noProof/>
                <w:webHidden/>
              </w:rPr>
              <w:t>3</w:t>
            </w:r>
            <w:r>
              <w:rPr>
                <w:noProof/>
                <w:webHidden/>
              </w:rPr>
              <w:fldChar w:fldCharType="end"/>
            </w:r>
          </w:hyperlink>
        </w:p>
        <w:p w14:paraId="0B6B4C49" w14:textId="6F31CD84" w:rsidR="00385F62" w:rsidRDefault="00385F62">
          <w:pPr>
            <w:pStyle w:val="TOC3"/>
            <w:tabs>
              <w:tab w:val="right" w:leader="dot" w:pos="9350"/>
            </w:tabs>
            <w:rPr>
              <w:noProof/>
              <w:kern w:val="2"/>
              <w:sz w:val="24"/>
              <w:szCs w:val="24"/>
              <w14:ligatures w14:val="standardContextual"/>
            </w:rPr>
          </w:pPr>
          <w:hyperlink w:anchor="_Toc202283116" w:history="1">
            <w:r w:rsidRPr="00C818A2">
              <w:rPr>
                <w:rStyle w:val="Hyperlink"/>
                <w:noProof/>
              </w:rPr>
              <w:t>Subscription</w:t>
            </w:r>
            <w:r>
              <w:rPr>
                <w:noProof/>
                <w:webHidden/>
              </w:rPr>
              <w:tab/>
            </w:r>
            <w:r>
              <w:rPr>
                <w:noProof/>
                <w:webHidden/>
              </w:rPr>
              <w:fldChar w:fldCharType="begin"/>
            </w:r>
            <w:r>
              <w:rPr>
                <w:noProof/>
                <w:webHidden/>
              </w:rPr>
              <w:instrText xml:space="preserve"> PAGEREF _Toc202283116 \h </w:instrText>
            </w:r>
            <w:r>
              <w:rPr>
                <w:noProof/>
                <w:webHidden/>
              </w:rPr>
            </w:r>
            <w:r>
              <w:rPr>
                <w:noProof/>
                <w:webHidden/>
              </w:rPr>
              <w:fldChar w:fldCharType="separate"/>
            </w:r>
            <w:r>
              <w:rPr>
                <w:noProof/>
                <w:webHidden/>
              </w:rPr>
              <w:t>4</w:t>
            </w:r>
            <w:r>
              <w:rPr>
                <w:noProof/>
                <w:webHidden/>
              </w:rPr>
              <w:fldChar w:fldCharType="end"/>
            </w:r>
          </w:hyperlink>
        </w:p>
        <w:p w14:paraId="2E5A32CF" w14:textId="56F0C65E" w:rsidR="00385F62" w:rsidRDefault="00385F62">
          <w:pPr>
            <w:pStyle w:val="TOC3"/>
            <w:tabs>
              <w:tab w:val="right" w:leader="dot" w:pos="9350"/>
            </w:tabs>
            <w:rPr>
              <w:noProof/>
              <w:kern w:val="2"/>
              <w:sz w:val="24"/>
              <w:szCs w:val="24"/>
              <w14:ligatures w14:val="standardContextual"/>
            </w:rPr>
          </w:pPr>
          <w:hyperlink w:anchor="_Toc202283117" w:history="1">
            <w:r w:rsidRPr="00C818A2">
              <w:rPr>
                <w:rStyle w:val="Hyperlink"/>
                <w:noProof/>
              </w:rPr>
              <w:t>Offline mode</w:t>
            </w:r>
            <w:r>
              <w:rPr>
                <w:noProof/>
                <w:webHidden/>
              </w:rPr>
              <w:tab/>
            </w:r>
            <w:r>
              <w:rPr>
                <w:noProof/>
                <w:webHidden/>
              </w:rPr>
              <w:fldChar w:fldCharType="begin"/>
            </w:r>
            <w:r>
              <w:rPr>
                <w:noProof/>
                <w:webHidden/>
              </w:rPr>
              <w:instrText xml:space="preserve"> PAGEREF _Toc202283117 \h </w:instrText>
            </w:r>
            <w:r>
              <w:rPr>
                <w:noProof/>
                <w:webHidden/>
              </w:rPr>
            </w:r>
            <w:r>
              <w:rPr>
                <w:noProof/>
                <w:webHidden/>
              </w:rPr>
              <w:fldChar w:fldCharType="separate"/>
            </w:r>
            <w:r>
              <w:rPr>
                <w:noProof/>
                <w:webHidden/>
              </w:rPr>
              <w:t>7</w:t>
            </w:r>
            <w:r>
              <w:rPr>
                <w:noProof/>
                <w:webHidden/>
              </w:rPr>
              <w:fldChar w:fldCharType="end"/>
            </w:r>
          </w:hyperlink>
        </w:p>
        <w:p w14:paraId="555C0212" w14:textId="32BD63F0" w:rsidR="00385F62" w:rsidRDefault="00385F62">
          <w:pPr>
            <w:pStyle w:val="TOC2"/>
            <w:tabs>
              <w:tab w:val="right" w:leader="dot" w:pos="9350"/>
            </w:tabs>
            <w:rPr>
              <w:noProof/>
              <w:kern w:val="2"/>
              <w:sz w:val="24"/>
              <w:szCs w:val="24"/>
              <w14:ligatures w14:val="standardContextual"/>
            </w:rPr>
          </w:pPr>
          <w:hyperlink w:anchor="_Toc202283118" w:history="1">
            <w:r w:rsidRPr="00C818A2">
              <w:rPr>
                <w:rStyle w:val="Hyperlink"/>
                <w:noProof/>
              </w:rPr>
              <w:t>Features/behavior</w:t>
            </w:r>
            <w:r>
              <w:rPr>
                <w:noProof/>
                <w:webHidden/>
              </w:rPr>
              <w:tab/>
            </w:r>
            <w:r>
              <w:rPr>
                <w:noProof/>
                <w:webHidden/>
              </w:rPr>
              <w:fldChar w:fldCharType="begin"/>
            </w:r>
            <w:r>
              <w:rPr>
                <w:noProof/>
                <w:webHidden/>
              </w:rPr>
              <w:instrText xml:space="preserve"> PAGEREF _Toc202283118 \h </w:instrText>
            </w:r>
            <w:r>
              <w:rPr>
                <w:noProof/>
                <w:webHidden/>
              </w:rPr>
            </w:r>
            <w:r>
              <w:rPr>
                <w:noProof/>
                <w:webHidden/>
              </w:rPr>
              <w:fldChar w:fldCharType="separate"/>
            </w:r>
            <w:r>
              <w:rPr>
                <w:noProof/>
                <w:webHidden/>
              </w:rPr>
              <w:t>8</w:t>
            </w:r>
            <w:r>
              <w:rPr>
                <w:noProof/>
                <w:webHidden/>
              </w:rPr>
              <w:fldChar w:fldCharType="end"/>
            </w:r>
          </w:hyperlink>
        </w:p>
        <w:p w14:paraId="45C84255" w14:textId="3D74AA6D" w:rsidR="00385F62" w:rsidRDefault="00385F62">
          <w:pPr>
            <w:pStyle w:val="TOC3"/>
            <w:tabs>
              <w:tab w:val="right" w:leader="dot" w:pos="9350"/>
            </w:tabs>
            <w:rPr>
              <w:noProof/>
              <w:kern w:val="2"/>
              <w:sz w:val="24"/>
              <w:szCs w:val="24"/>
              <w14:ligatures w14:val="standardContextual"/>
            </w:rPr>
          </w:pPr>
          <w:hyperlink w:anchor="_Toc202283119" w:history="1">
            <w:r w:rsidRPr="00C818A2">
              <w:rPr>
                <w:rStyle w:val="Hyperlink"/>
                <w:noProof/>
              </w:rPr>
              <w:t>Audio</w:t>
            </w:r>
            <w:r>
              <w:rPr>
                <w:noProof/>
                <w:webHidden/>
              </w:rPr>
              <w:tab/>
            </w:r>
            <w:r>
              <w:rPr>
                <w:noProof/>
                <w:webHidden/>
              </w:rPr>
              <w:fldChar w:fldCharType="begin"/>
            </w:r>
            <w:r>
              <w:rPr>
                <w:noProof/>
                <w:webHidden/>
              </w:rPr>
              <w:instrText xml:space="preserve"> PAGEREF _Toc202283119 \h </w:instrText>
            </w:r>
            <w:r>
              <w:rPr>
                <w:noProof/>
                <w:webHidden/>
              </w:rPr>
            </w:r>
            <w:r>
              <w:rPr>
                <w:noProof/>
                <w:webHidden/>
              </w:rPr>
              <w:fldChar w:fldCharType="separate"/>
            </w:r>
            <w:r>
              <w:rPr>
                <w:noProof/>
                <w:webHidden/>
              </w:rPr>
              <w:t>8</w:t>
            </w:r>
            <w:r>
              <w:rPr>
                <w:noProof/>
                <w:webHidden/>
              </w:rPr>
              <w:fldChar w:fldCharType="end"/>
            </w:r>
          </w:hyperlink>
        </w:p>
        <w:p w14:paraId="2EA58FE5" w14:textId="022EE2F7" w:rsidR="00385F62" w:rsidRDefault="00385F62">
          <w:pPr>
            <w:pStyle w:val="TOC3"/>
            <w:tabs>
              <w:tab w:val="right" w:leader="dot" w:pos="9350"/>
            </w:tabs>
            <w:rPr>
              <w:noProof/>
              <w:kern w:val="2"/>
              <w:sz w:val="24"/>
              <w:szCs w:val="24"/>
              <w14:ligatures w14:val="standardContextual"/>
            </w:rPr>
          </w:pPr>
          <w:hyperlink w:anchor="_Toc202283120" w:history="1">
            <w:r w:rsidRPr="00C818A2">
              <w:rPr>
                <w:rStyle w:val="Hyperlink"/>
                <w:noProof/>
              </w:rPr>
              <w:t>Offline availability</w:t>
            </w:r>
            <w:r>
              <w:rPr>
                <w:noProof/>
                <w:webHidden/>
              </w:rPr>
              <w:tab/>
            </w:r>
            <w:r>
              <w:rPr>
                <w:noProof/>
                <w:webHidden/>
              </w:rPr>
              <w:fldChar w:fldCharType="begin"/>
            </w:r>
            <w:r>
              <w:rPr>
                <w:noProof/>
                <w:webHidden/>
              </w:rPr>
              <w:instrText xml:space="preserve"> PAGEREF _Toc202283120 \h </w:instrText>
            </w:r>
            <w:r>
              <w:rPr>
                <w:noProof/>
                <w:webHidden/>
              </w:rPr>
            </w:r>
            <w:r>
              <w:rPr>
                <w:noProof/>
                <w:webHidden/>
              </w:rPr>
              <w:fldChar w:fldCharType="separate"/>
            </w:r>
            <w:r>
              <w:rPr>
                <w:noProof/>
                <w:webHidden/>
              </w:rPr>
              <w:t>8</w:t>
            </w:r>
            <w:r>
              <w:rPr>
                <w:noProof/>
                <w:webHidden/>
              </w:rPr>
              <w:fldChar w:fldCharType="end"/>
            </w:r>
          </w:hyperlink>
        </w:p>
        <w:p w14:paraId="208E15F1" w14:textId="50E619AF" w:rsidR="00385F62" w:rsidRDefault="00385F62">
          <w:pPr>
            <w:pStyle w:val="TOC3"/>
            <w:tabs>
              <w:tab w:val="right" w:leader="dot" w:pos="9350"/>
            </w:tabs>
            <w:rPr>
              <w:noProof/>
              <w:kern w:val="2"/>
              <w:sz w:val="24"/>
              <w:szCs w:val="24"/>
              <w14:ligatures w14:val="standardContextual"/>
            </w:rPr>
          </w:pPr>
          <w:hyperlink w:anchor="_Toc202283121" w:history="1">
            <w:r w:rsidRPr="00C818A2">
              <w:rPr>
                <w:rStyle w:val="Hyperlink"/>
                <w:noProof/>
              </w:rPr>
              <w:t>Displaying sentences</w:t>
            </w:r>
            <w:r>
              <w:rPr>
                <w:noProof/>
                <w:webHidden/>
              </w:rPr>
              <w:tab/>
            </w:r>
            <w:r>
              <w:rPr>
                <w:noProof/>
                <w:webHidden/>
              </w:rPr>
              <w:fldChar w:fldCharType="begin"/>
            </w:r>
            <w:r>
              <w:rPr>
                <w:noProof/>
                <w:webHidden/>
              </w:rPr>
              <w:instrText xml:space="preserve"> PAGEREF _Toc202283121 \h </w:instrText>
            </w:r>
            <w:r>
              <w:rPr>
                <w:noProof/>
                <w:webHidden/>
              </w:rPr>
            </w:r>
            <w:r>
              <w:rPr>
                <w:noProof/>
                <w:webHidden/>
              </w:rPr>
              <w:fldChar w:fldCharType="separate"/>
            </w:r>
            <w:r>
              <w:rPr>
                <w:noProof/>
                <w:webHidden/>
              </w:rPr>
              <w:t>9</w:t>
            </w:r>
            <w:r>
              <w:rPr>
                <w:noProof/>
                <w:webHidden/>
              </w:rPr>
              <w:fldChar w:fldCharType="end"/>
            </w:r>
          </w:hyperlink>
        </w:p>
        <w:p w14:paraId="05EC788D" w14:textId="51E314CF" w:rsidR="00385F62" w:rsidRDefault="00385F62">
          <w:pPr>
            <w:pStyle w:val="TOC3"/>
            <w:tabs>
              <w:tab w:val="right" w:leader="dot" w:pos="9350"/>
            </w:tabs>
            <w:rPr>
              <w:noProof/>
              <w:kern w:val="2"/>
              <w:sz w:val="24"/>
              <w:szCs w:val="24"/>
              <w14:ligatures w14:val="standardContextual"/>
            </w:rPr>
          </w:pPr>
          <w:hyperlink w:anchor="_Toc202283122" w:history="1">
            <w:r w:rsidRPr="00C818A2">
              <w:rPr>
                <w:rStyle w:val="Hyperlink"/>
                <w:noProof/>
              </w:rPr>
              <w:t>Friendly Faces</w:t>
            </w:r>
            <w:r>
              <w:rPr>
                <w:noProof/>
                <w:webHidden/>
              </w:rPr>
              <w:tab/>
            </w:r>
            <w:r>
              <w:rPr>
                <w:noProof/>
                <w:webHidden/>
              </w:rPr>
              <w:fldChar w:fldCharType="begin"/>
            </w:r>
            <w:r>
              <w:rPr>
                <w:noProof/>
                <w:webHidden/>
              </w:rPr>
              <w:instrText xml:space="preserve"> PAGEREF _Toc202283122 \h </w:instrText>
            </w:r>
            <w:r>
              <w:rPr>
                <w:noProof/>
                <w:webHidden/>
              </w:rPr>
            </w:r>
            <w:r>
              <w:rPr>
                <w:noProof/>
                <w:webHidden/>
              </w:rPr>
              <w:fldChar w:fldCharType="separate"/>
            </w:r>
            <w:r>
              <w:rPr>
                <w:noProof/>
                <w:webHidden/>
              </w:rPr>
              <w:t>9</w:t>
            </w:r>
            <w:r>
              <w:rPr>
                <w:noProof/>
                <w:webHidden/>
              </w:rPr>
              <w:fldChar w:fldCharType="end"/>
            </w:r>
          </w:hyperlink>
        </w:p>
        <w:p w14:paraId="5BD95CF6" w14:textId="5960B13A" w:rsidR="00385F62" w:rsidRDefault="00385F62">
          <w:pPr>
            <w:pStyle w:val="TOC3"/>
            <w:tabs>
              <w:tab w:val="right" w:leader="dot" w:pos="9350"/>
            </w:tabs>
            <w:rPr>
              <w:noProof/>
              <w:kern w:val="2"/>
              <w:sz w:val="24"/>
              <w:szCs w:val="24"/>
              <w14:ligatures w14:val="standardContextual"/>
            </w:rPr>
          </w:pPr>
          <w:hyperlink w:anchor="_Toc202283123" w:history="1">
            <w:r w:rsidRPr="00C818A2">
              <w:rPr>
                <w:rStyle w:val="Hyperlink"/>
                <w:noProof/>
              </w:rPr>
              <w:t>Search function</w:t>
            </w:r>
            <w:r>
              <w:rPr>
                <w:noProof/>
                <w:webHidden/>
              </w:rPr>
              <w:tab/>
            </w:r>
            <w:r>
              <w:rPr>
                <w:noProof/>
                <w:webHidden/>
              </w:rPr>
              <w:fldChar w:fldCharType="begin"/>
            </w:r>
            <w:r>
              <w:rPr>
                <w:noProof/>
                <w:webHidden/>
              </w:rPr>
              <w:instrText xml:space="preserve"> PAGEREF _Toc202283123 \h </w:instrText>
            </w:r>
            <w:r>
              <w:rPr>
                <w:noProof/>
                <w:webHidden/>
              </w:rPr>
            </w:r>
            <w:r>
              <w:rPr>
                <w:noProof/>
                <w:webHidden/>
              </w:rPr>
              <w:fldChar w:fldCharType="separate"/>
            </w:r>
            <w:r>
              <w:rPr>
                <w:noProof/>
                <w:webHidden/>
              </w:rPr>
              <w:t>9</w:t>
            </w:r>
            <w:r>
              <w:rPr>
                <w:noProof/>
                <w:webHidden/>
              </w:rPr>
              <w:fldChar w:fldCharType="end"/>
            </w:r>
          </w:hyperlink>
        </w:p>
        <w:p w14:paraId="3CD03BDC" w14:textId="45641CCE" w:rsidR="00385F62" w:rsidRDefault="00385F62">
          <w:pPr>
            <w:pStyle w:val="TOC3"/>
            <w:tabs>
              <w:tab w:val="right" w:leader="dot" w:pos="9350"/>
            </w:tabs>
            <w:rPr>
              <w:noProof/>
              <w:kern w:val="2"/>
              <w:sz w:val="24"/>
              <w:szCs w:val="24"/>
              <w14:ligatures w14:val="standardContextual"/>
            </w:rPr>
          </w:pPr>
          <w:hyperlink w:anchor="_Toc202283124" w:history="1">
            <w:r w:rsidRPr="00C818A2">
              <w:rPr>
                <w:rStyle w:val="Hyperlink"/>
                <w:noProof/>
              </w:rPr>
              <w:t>Offline mode</w:t>
            </w:r>
            <w:r>
              <w:rPr>
                <w:noProof/>
                <w:webHidden/>
              </w:rPr>
              <w:tab/>
            </w:r>
            <w:r>
              <w:rPr>
                <w:noProof/>
                <w:webHidden/>
              </w:rPr>
              <w:fldChar w:fldCharType="begin"/>
            </w:r>
            <w:r>
              <w:rPr>
                <w:noProof/>
                <w:webHidden/>
              </w:rPr>
              <w:instrText xml:space="preserve"> PAGEREF _Toc202283124 \h </w:instrText>
            </w:r>
            <w:r>
              <w:rPr>
                <w:noProof/>
                <w:webHidden/>
              </w:rPr>
            </w:r>
            <w:r>
              <w:rPr>
                <w:noProof/>
                <w:webHidden/>
              </w:rPr>
              <w:fldChar w:fldCharType="separate"/>
            </w:r>
            <w:r>
              <w:rPr>
                <w:noProof/>
                <w:webHidden/>
              </w:rPr>
              <w:t>9</w:t>
            </w:r>
            <w:r>
              <w:rPr>
                <w:noProof/>
                <w:webHidden/>
              </w:rPr>
              <w:fldChar w:fldCharType="end"/>
            </w:r>
          </w:hyperlink>
        </w:p>
        <w:p w14:paraId="1B952F61" w14:textId="3F709497" w:rsidR="00385F62" w:rsidRDefault="00385F62">
          <w:pPr>
            <w:pStyle w:val="TOC3"/>
            <w:tabs>
              <w:tab w:val="right" w:leader="dot" w:pos="9350"/>
            </w:tabs>
            <w:rPr>
              <w:noProof/>
              <w:kern w:val="2"/>
              <w:sz w:val="24"/>
              <w:szCs w:val="24"/>
              <w14:ligatures w14:val="standardContextual"/>
            </w:rPr>
          </w:pPr>
          <w:hyperlink w:anchor="_Toc202283125" w:history="1">
            <w:r w:rsidRPr="00C818A2">
              <w:rPr>
                <w:rStyle w:val="Hyperlink"/>
                <w:noProof/>
              </w:rPr>
              <w:t>Subscription status</w:t>
            </w:r>
            <w:r>
              <w:rPr>
                <w:noProof/>
                <w:webHidden/>
              </w:rPr>
              <w:tab/>
            </w:r>
            <w:r>
              <w:rPr>
                <w:noProof/>
                <w:webHidden/>
              </w:rPr>
              <w:fldChar w:fldCharType="begin"/>
            </w:r>
            <w:r>
              <w:rPr>
                <w:noProof/>
                <w:webHidden/>
              </w:rPr>
              <w:instrText xml:space="preserve"> PAGEREF _Toc202283125 \h </w:instrText>
            </w:r>
            <w:r>
              <w:rPr>
                <w:noProof/>
                <w:webHidden/>
              </w:rPr>
            </w:r>
            <w:r>
              <w:rPr>
                <w:noProof/>
                <w:webHidden/>
              </w:rPr>
              <w:fldChar w:fldCharType="separate"/>
            </w:r>
            <w:r>
              <w:rPr>
                <w:noProof/>
                <w:webHidden/>
              </w:rPr>
              <w:t>9</w:t>
            </w:r>
            <w:r>
              <w:rPr>
                <w:noProof/>
                <w:webHidden/>
              </w:rPr>
              <w:fldChar w:fldCharType="end"/>
            </w:r>
          </w:hyperlink>
        </w:p>
        <w:p w14:paraId="45476884" w14:textId="121FD7BD" w:rsidR="00385F62" w:rsidRDefault="00385F62">
          <w:pPr>
            <w:pStyle w:val="TOC3"/>
            <w:tabs>
              <w:tab w:val="right" w:leader="dot" w:pos="9350"/>
            </w:tabs>
            <w:rPr>
              <w:noProof/>
              <w:kern w:val="2"/>
              <w:sz w:val="24"/>
              <w:szCs w:val="24"/>
              <w14:ligatures w14:val="standardContextual"/>
            </w:rPr>
          </w:pPr>
          <w:hyperlink w:anchor="_Toc202283126" w:history="1">
            <w:r w:rsidRPr="00C818A2">
              <w:rPr>
                <w:rStyle w:val="Hyperlink"/>
                <w:noProof/>
              </w:rPr>
              <w:t>Sort status</w:t>
            </w:r>
            <w:r>
              <w:rPr>
                <w:noProof/>
                <w:webHidden/>
              </w:rPr>
              <w:tab/>
            </w:r>
            <w:r>
              <w:rPr>
                <w:noProof/>
                <w:webHidden/>
              </w:rPr>
              <w:fldChar w:fldCharType="begin"/>
            </w:r>
            <w:r>
              <w:rPr>
                <w:noProof/>
                <w:webHidden/>
              </w:rPr>
              <w:instrText xml:space="preserve"> PAGEREF _Toc202283126 \h </w:instrText>
            </w:r>
            <w:r>
              <w:rPr>
                <w:noProof/>
                <w:webHidden/>
              </w:rPr>
            </w:r>
            <w:r>
              <w:rPr>
                <w:noProof/>
                <w:webHidden/>
              </w:rPr>
              <w:fldChar w:fldCharType="separate"/>
            </w:r>
            <w:r>
              <w:rPr>
                <w:noProof/>
                <w:webHidden/>
              </w:rPr>
              <w:t>9</w:t>
            </w:r>
            <w:r>
              <w:rPr>
                <w:noProof/>
                <w:webHidden/>
              </w:rPr>
              <w:fldChar w:fldCharType="end"/>
            </w:r>
          </w:hyperlink>
        </w:p>
        <w:p w14:paraId="5F816658" w14:textId="362D86AA" w:rsidR="00385F62" w:rsidRDefault="00385F62">
          <w:pPr>
            <w:pStyle w:val="TOC2"/>
            <w:tabs>
              <w:tab w:val="right" w:leader="dot" w:pos="9350"/>
            </w:tabs>
            <w:rPr>
              <w:noProof/>
              <w:kern w:val="2"/>
              <w:sz w:val="24"/>
              <w:szCs w:val="24"/>
              <w14:ligatures w14:val="standardContextual"/>
            </w:rPr>
          </w:pPr>
          <w:hyperlink w:anchor="_Toc202283127" w:history="1">
            <w:r w:rsidRPr="00C818A2">
              <w:rPr>
                <w:rStyle w:val="Hyperlink"/>
                <w:noProof/>
              </w:rPr>
              <w:t>User interface</w:t>
            </w:r>
            <w:r>
              <w:rPr>
                <w:noProof/>
                <w:webHidden/>
              </w:rPr>
              <w:tab/>
            </w:r>
            <w:r>
              <w:rPr>
                <w:noProof/>
                <w:webHidden/>
              </w:rPr>
              <w:fldChar w:fldCharType="begin"/>
            </w:r>
            <w:r>
              <w:rPr>
                <w:noProof/>
                <w:webHidden/>
              </w:rPr>
              <w:instrText xml:space="preserve"> PAGEREF _Toc202283127 \h </w:instrText>
            </w:r>
            <w:r>
              <w:rPr>
                <w:noProof/>
                <w:webHidden/>
              </w:rPr>
            </w:r>
            <w:r>
              <w:rPr>
                <w:noProof/>
                <w:webHidden/>
              </w:rPr>
              <w:fldChar w:fldCharType="separate"/>
            </w:r>
            <w:r>
              <w:rPr>
                <w:noProof/>
                <w:webHidden/>
              </w:rPr>
              <w:t>9</w:t>
            </w:r>
            <w:r>
              <w:rPr>
                <w:noProof/>
                <w:webHidden/>
              </w:rPr>
              <w:fldChar w:fldCharType="end"/>
            </w:r>
          </w:hyperlink>
        </w:p>
        <w:p w14:paraId="0240285F" w14:textId="449E83D4" w:rsidR="00385F62" w:rsidRDefault="00385F62">
          <w:pPr>
            <w:pStyle w:val="TOC3"/>
            <w:tabs>
              <w:tab w:val="right" w:leader="dot" w:pos="9350"/>
            </w:tabs>
            <w:rPr>
              <w:noProof/>
              <w:kern w:val="2"/>
              <w:sz w:val="24"/>
              <w:szCs w:val="24"/>
              <w14:ligatures w14:val="standardContextual"/>
            </w:rPr>
          </w:pPr>
          <w:hyperlink w:anchor="_Toc202283128" w:history="1">
            <w:r w:rsidRPr="00C818A2">
              <w:rPr>
                <w:rStyle w:val="Hyperlink"/>
                <w:noProof/>
              </w:rPr>
              <w:t>Figma template</w:t>
            </w:r>
            <w:r>
              <w:rPr>
                <w:noProof/>
                <w:webHidden/>
              </w:rPr>
              <w:tab/>
            </w:r>
            <w:r>
              <w:rPr>
                <w:noProof/>
                <w:webHidden/>
              </w:rPr>
              <w:fldChar w:fldCharType="begin"/>
            </w:r>
            <w:r>
              <w:rPr>
                <w:noProof/>
                <w:webHidden/>
              </w:rPr>
              <w:instrText xml:space="preserve"> PAGEREF _Toc202283128 \h </w:instrText>
            </w:r>
            <w:r>
              <w:rPr>
                <w:noProof/>
                <w:webHidden/>
              </w:rPr>
            </w:r>
            <w:r>
              <w:rPr>
                <w:noProof/>
                <w:webHidden/>
              </w:rPr>
              <w:fldChar w:fldCharType="separate"/>
            </w:r>
            <w:r>
              <w:rPr>
                <w:noProof/>
                <w:webHidden/>
              </w:rPr>
              <w:t>9</w:t>
            </w:r>
            <w:r>
              <w:rPr>
                <w:noProof/>
                <w:webHidden/>
              </w:rPr>
              <w:fldChar w:fldCharType="end"/>
            </w:r>
          </w:hyperlink>
        </w:p>
        <w:p w14:paraId="7259754A" w14:textId="3D33ED8B" w:rsidR="00385F62" w:rsidRDefault="00385F62">
          <w:pPr>
            <w:pStyle w:val="TOC3"/>
            <w:tabs>
              <w:tab w:val="right" w:leader="dot" w:pos="9350"/>
            </w:tabs>
            <w:rPr>
              <w:noProof/>
              <w:kern w:val="2"/>
              <w:sz w:val="24"/>
              <w:szCs w:val="24"/>
              <w14:ligatures w14:val="standardContextual"/>
            </w:rPr>
          </w:pPr>
          <w:hyperlink w:anchor="_Toc202283129" w:history="1">
            <w:r w:rsidRPr="00C818A2">
              <w:rPr>
                <w:rStyle w:val="Hyperlink"/>
                <w:noProof/>
              </w:rPr>
              <w:t>Settings menu</w:t>
            </w:r>
            <w:r>
              <w:rPr>
                <w:noProof/>
                <w:webHidden/>
              </w:rPr>
              <w:tab/>
            </w:r>
            <w:r>
              <w:rPr>
                <w:noProof/>
                <w:webHidden/>
              </w:rPr>
              <w:fldChar w:fldCharType="begin"/>
            </w:r>
            <w:r>
              <w:rPr>
                <w:noProof/>
                <w:webHidden/>
              </w:rPr>
              <w:instrText xml:space="preserve"> PAGEREF _Toc202283129 \h </w:instrText>
            </w:r>
            <w:r>
              <w:rPr>
                <w:noProof/>
                <w:webHidden/>
              </w:rPr>
            </w:r>
            <w:r>
              <w:rPr>
                <w:noProof/>
                <w:webHidden/>
              </w:rPr>
              <w:fldChar w:fldCharType="separate"/>
            </w:r>
            <w:r>
              <w:rPr>
                <w:noProof/>
                <w:webHidden/>
              </w:rPr>
              <w:t>9</w:t>
            </w:r>
            <w:r>
              <w:rPr>
                <w:noProof/>
                <w:webHidden/>
              </w:rPr>
              <w:fldChar w:fldCharType="end"/>
            </w:r>
          </w:hyperlink>
        </w:p>
        <w:p w14:paraId="6CF57B3D" w14:textId="2B4FD248" w:rsidR="00385F62" w:rsidRDefault="00385F62">
          <w:pPr>
            <w:pStyle w:val="TOC3"/>
            <w:tabs>
              <w:tab w:val="right" w:leader="dot" w:pos="9350"/>
            </w:tabs>
            <w:rPr>
              <w:noProof/>
              <w:kern w:val="2"/>
              <w:sz w:val="24"/>
              <w:szCs w:val="24"/>
              <w14:ligatures w14:val="standardContextual"/>
            </w:rPr>
          </w:pPr>
          <w:hyperlink w:anchor="_Toc202283130" w:history="1">
            <w:r w:rsidRPr="00C818A2">
              <w:rPr>
                <w:rStyle w:val="Hyperlink"/>
                <w:noProof/>
              </w:rPr>
              <w:t>Update notifications</w:t>
            </w:r>
            <w:r>
              <w:rPr>
                <w:noProof/>
                <w:webHidden/>
              </w:rPr>
              <w:tab/>
            </w:r>
            <w:r>
              <w:rPr>
                <w:noProof/>
                <w:webHidden/>
              </w:rPr>
              <w:fldChar w:fldCharType="begin"/>
            </w:r>
            <w:r>
              <w:rPr>
                <w:noProof/>
                <w:webHidden/>
              </w:rPr>
              <w:instrText xml:space="preserve"> PAGEREF _Toc202283130 \h </w:instrText>
            </w:r>
            <w:r>
              <w:rPr>
                <w:noProof/>
                <w:webHidden/>
              </w:rPr>
            </w:r>
            <w:r>
              <w:rPr>
                <w:noProof/>
                <w:webHidden/>
              </w:rPr>
              <w:fldChar w:fldCharType="separate"/>
            </w:r>
            <w:r>
              <w:rPr>
                <w:noProof/>
                <w:webHidden/>
              </w:rPr>
              <w:t>13</w:t>
            </w:r>
            <w:r>
              <w:rPr>
                <w:noProof/>
                <w:webHidden/>
              </w:rPr>
              <w:fldChar w:fldCharType="end"/>
            </w:r>
          </w:hyperlink>
        </w:p>
        <w:p w14:paraId="2085BE89" w14:textId="0E55D37E" w:rsidR="00385F62" w:rsidRDefault="00385F62">
          <w:pPr>
            <w:pStyle w:val="TOC3"/>
            <w:tabs>
              <w:tab w:val="right" w:leader="dot" w:pos="9350"/>
            </w:tabs>
            <w:rPr>
              <w:noProof/>
              <w:kern w:val="2"/>
              <w:sz w:val="24"/>
              <w:szCs w:val="24"/>
              <w14:ligatures w14:val="standardContextual"/>
            </w:rPr>
          </w:pPr>
          <w:hyperlink w:anchor="_Toc202283131" w:history="1">
            <w:r w:rsidRPr="00C818A2">
              <w:rPr>
                <w:rStyle w:val="Hyperlink"/>
                <w:noProof/>
              </w:rPr>
              <w:t>Misc</w:t>
            </w:r>
            <w:r>
              <w:rPr>
                <w:noProof/>
                <w:webHidden/>
              </w:rPr>
              <w:tab/>
            </w:r>
            <w:r>
              <w:rPr>
                <w:noProof/>
                <w:webHidden/>
              </w:rPr>
              <w:fldChar w:fldCharType="begin"/>
            </w:r>
            <w:r>
              <w:rPr>
                <w:noProof/>
                <w:webHidden/>
              </w:rPr>
              <w:instrText xml:space="preserve"> PAGEREF _Toc202283131 \h </w:instrText>
            </w:r>
            <w:r>
              <w:rPr>
                <w:noProof/>
                <w:webHidden/>
              </w:rPr>
            </w:r>
            <w:r>
              <w:rPr>
                <w:noProof/>
                <w:webHidden/>
              </w:rPr>
              <w:fldChar w:fldCharType="separate"/>
            </w:r>
            <w:r>
              <w:rPr>
                <w:noProof/>
                <w:webHidden/>
              </w:rPr>
              <w:t>13</w:t>
            </w:r>
            <w:r>
              <w:rPr>
                <w:noProof/>
                <w:webHidden/>
              </w:rPr>
              <w:fldChar w:fldCharType="end"/>
            </w:r>
          </w:hyperlink>
        </w:p>
        <w:p w14:paraId="45EB4C7C" w14:textId="2EEE8AE9" w:rsidR="00385F62" w:rsidRDefault="00385F62">
          <w:pPr>
            <w:pStyle w:val="TOC2"/>
            <w:tabs>
              <w:tab w:val="right" w:leader="dot" w:pos="9350"/>
            </w:tabs>
            <w:rPr>
              <w:noProof/>
              <w:kern w:val="2"/>
              <w:sz w:val="24"/>
              <w:szCs w:val="24"/>
              <w14:ligatures w14:val="standardContextual"/>
            </w:rPr>
          </w:pPr>
          <w:hyperlink w:anchor="_Toc202283132" w:history="1">
            <w:r w:rsidRPr="00C818A2">
              <w:rPr>
                <w:rStyle w:val="Hyperlink"/>
                <w:noProof/>
              </w:rPr>
              <w:t>Size</w:t>
            </w:r>
            <w:r>
              <w:rPr>
                <w:noProof/>
                <w:webHidden/>
              </w:rPr>
              <w:tab/>
            </w:r>
            <w:r>
              <w:rPr>
                <w:noProof/>
                <w:webHidden/>
              </w:rPr>
              <w:fldChar w:fldCharType="begin"/>
            </w:r>
            <w:r>
              <w:rPr>
                <w:noProof/>
                <w:webHidden/>
              </w:rPr>
              <w:instrText xml:space="preserve"> PAGEREF _Toc202283132 \h </w:instrText>
            </w:r>
            <w:r>
              <w:rPr>
                <w:noProof/>
                <w:webHidden/>
              </w:rPr>
            </w:r>
            <w:r>
              <w:rPr>
                <w:noProof/>
                <w:webHidden/>
              </w:rPr>
              <w:fldChar w:fldCharType="separate"/>
            </w:r>
            <w:r>
              <w:rPr>
                <w:noProof/>
                <w:webHidden/>
              </w:rPr>
              <w:t>14</w:t>
            </w:r>
            <w:r>
              <w:rPr>
                <w:noProof/>
                <w:webHidden/>
              </w:rPr>
              <w:fldChar w:fldCharType="end"/>
            </w:r>
          </w:hyperlink>
        </w:p>
        <w:p w14:paraId="6EE20C28" w14:textId="796E2660" w:rsidR="00385F62" w:rsidRDefault="00385F62">
          <w:pPr>
            <w:pStyle w:val="TOC2"/>
            <w:tabs>
              <w:tab w:val="right" w:leader="dot" w:pos="9350"/>
            </w:tabs>
            <w:rPr>
              <w:noProof/>
              <w:kern w:val="2"/>
              <w:sz w:val="24"/>
              <w:szCs w:val="24"/>
              <w14:ligatures w14:val="standardContextual"/>
            </w:rPr>
          </w:pPr>
          <w:hyperlink w:anchor="_Toc202283133" w:history="1">
            <w:r w:rsidRPr="00C818A2">
              <w:rPr>
                <w:rStyle w:val="Hyperlink"/>
                <w:noProof/>
              </w:rPr>
              <w:t>Data ready now</w:t>
            </w:r>
            <w:r>
              <w:rPr>
                <w:noProof/>
                <w:webHidden/>
              </w:rPr>
              <w:tab/>
            </w:r>
            <w:r>
              <w:rPr>
                <w:noProof/>
                <w:webHidden/>
              </w:rPr>
              <w:fldChar w:fldCharType="begin"/>
            </w:r>
            <w:r>
              <w:rPr>
                <w:noProof/>
                <w:webHidden/>
              </w:rPr>
              <w:instrText xml:space="preserve"> PAGEREF _Toc202283133 \h </w:instrText>
            </w:r>
            <w:r>
              <w:rPr>
                <w:noProof/>
                <w:webHidden/>
              </w:rPr>
            </w:r>
            <w:r>
              <w:rPr>
                <w:noProof/>
                <w:webHidden/>
              </w:rPr>
              <w:fldChar w:fldCharType="separate"/>
            </w:r>
            <w:r>
              <w:rPr>
                <w:noProof/>
                <w:webHidden/>
              </w:rPr>
              <w:t>15</w:t>
            </w:r>
            <w:r>
              <w:rPr>
                <w:noProof/>
                <w:webHidden/>
              </w:rPr>
              <w:fldChar w:fldCharType="end"/>
            </w:r>
          </w:hyperlink>
        </w:p>
        <w:p w14:paraId="70F955EF" w14:textId="099D4E3D" w:rsidR="00385F62" w:rsidRDefault="00385F62">
          <w:pPr>
            <w:pStyle w:val="TOC2"/>
            <w:tabs>
              <w:tab w:val="right" w:leader="dot" w:pos="9350"/>
            </w:tabs>
            <w:rPr>
              <w:noProof/>
              <w:kern w:val="2"/>
              <w:sz w:val="24"/>
              <w:szCs w:val="24"/>
              <w14:ligatures w14:val="standardContextual"/>
            </w:rPr>
          </w:pPr>
          <w:hyperlink w:anchor="_Toc202283134" w:history="1">
            <w:r w:rsidRPr="00C818A2">
              <w:rPr>
                <w:rStyle w:val="Hyperlink"/>
                <w:noProof/>
              </w:rPr>
              <w:t>Admin UI</w:t>
            </w:r>
            <w:r>
              <w:rPr>
                <w:noProof/>
                <w:webHidden/>
              </w:rPr>
              <w:tab/>
            </w:r>
            <w:r>
              <w:rPr>
                <w:noProof/>
                <w:webHidden/>
              </w:rPr>
              <w:fldChar w:fldCharType="begin"/>
            </w:r>
            <w:r>
              <w:rPr>
                <w:noProof/>
                <w:webHidden/>
              </w:rPr>
              <w:instrText xml:space="preserve"> PAGEREF _Toc202283134 \h </w:instrText>
            </w:r>
            <w:r>
              <w:rPr>
                <w:noProof/>
                <w:webHidden/>
              </w:rPr>
            </w:r>
            <w:r>
              <w:rPr>
                <w:noProof/>
                <w:webHidden/>
              </w:rPr>
              <w:fldChar w:fldCharType="separate"/>
            </w:r>
            <w:r>
              <w:rPr>
                <w:noProof/>
                <w:webHidden/>
              </w:rPr>
              <w:t>15</w:t>
            </w:r>
            <w:r>
              <w:rPr>
                <w:noProof/>
                <w:webHidden/>
              </w:rPr>
              <w:fldChar w:fldCharType="end"/>
            </w:r>
          </w:hyperlink>
        </w:p>
        <w:p w14:paraId="2862B853" w14:textId="1175739F" w:rsidR="00385F62" w:rsidRDefault="00385F62">
          <w:pPr>
            <w:pStyle w:val="TOC2"/>
            <w:tabs>
              <w:tab w:val="right" w:leader="dot" w:pos="9350"/>
            </w:tabs>
            <w:rPr>
              <w:noProof/>
              <w:kern w:val="2"/>
              <w:sz w:val="24"/>
              <w:szCs w:val="24"/>
              <w14:ligatures w14:val="standardContextual"/>
            </w:rPr>
          </w:pPr>
          <w:hyperlink w:anchor="_Toc202283135" w:history="1">
            <w:r w:rsidRPr="00C818A2">
              <w:rPr>
                <w:rStyle w:val="Hyperlink"/>
                <w:noProof/>
              </w:rPr>
              <w:t>Links</w:t>
            </w:r>
            <w:r>
              <w:rPr>
                <w:noProof/>
                <w:webHidden/>
              </w:rPr>
              <w:tab/>
            </w:r>
            <w:r>
              <w:rPr>
                <w:noProof/>
                <w:webHidden/>
              </w:rPr>
              <w:fldChar w:fldCharType="begin"/>
            </w:r>
            <w:r>
              <w:rPr>
                <w:noProof/>
                <w:webHidden/>
              </w:rPr>
              <w:instrText xml:space="preserve"> PAGEREF _Toc202283135 \h </w:instrText>
            </w:r>
            <w:r>
              <w:rPr>
                <w:noProof/>
                <w:webHidden/>
              </w:rPr>
            </w:r>
            <w:r>
              <w:rPr>
                <w:noProof/>
                <w:webHidden/>
              </w:rPr>
              <w:fldChar w:fldCharType="separate"/>
            </w:r>
            <w:r>
              <w:rPr>
                <w:noProof/>
                <w:webHidden/>
              </w:rPr>
              <w:t>15</w:t>
            </w:r>
            <w:r>
              <w:rPr>
                <w:noProof/>
                <w:webHidden/>
              </w:rPr>
              <w:fldChar w:fldCharType="end"/>
            </w:r>
          </w:hyperlink>
        </w:p>
        <w:p w14:paraId="6E45FD6D" w14:textId="1E12AE59" w:rsidR="00385F62" w:rsidRDefault="00385F62">
          <w:pPr>
            <w:pStyle w:val="TOC2"/>
            <w:tabs>
              <w:tab w:val="right" w:leader="dot" w:pos="9350"/>
            </w:tabs>
            <w:rPr>
              <w:noProof/>
              <w:kern w:val="2"/>
              <w:sz w:val="24"/>
              <w:szCs w:val="24"/>
              <w14:ligatures w14:val="standardContextual"/>
            </w:rPr>
          </w:pPr>
          <w:hyperlink w:anchor="_Toc202283136" w:history="1">
            <w:r w:rsidRPr="00C818A2">
              <w:rPr>
                <w:rStyle w:val="Hyperlink"/>
                <w:noProof/>
              </w:rPr>
              <w:t>Screenshots</w:t>
            </w:r>
            <w:r>
              <w:rPr>
                <w:noProof/>
                <w:webHidden/>
              </w:rPr>
              <w:tab/>
            </w:r>
            <w:r>
              <w:rPr>
                <w:noProof/>
                <w:webHidden/>
              </w:rPr>
              <w:fldChar w:fldCharType="begin"/>
            </w:r>
            <w:r>
              <w:rPr>
                <w:noProof/>
                <w:webHidden/>
              </w:rPr>
              <w:instrText xml:space="preserve"> PAGEREF _Toc202283136 \h </w:instrText>
            </w:r>
            <w:r>
              <w:rPr>
                <w:noProof/>
                <w:webHidden/>
              </w:rPr>
            </w:r>
            <w:r>
              <w:rPr>
                <w:noProof/>
                <w:webHidden/>
              </w:rPr>
              <w:fldChar w:fldCharType="separate"/>
            </w:r>
            <w:r>
              <w:rPr>
                <w:noProof/>
                <w:webHidden/>
              </w:rPr>
              <w:t>16</w:t>
            </w:r>
            <w:r>
              <w:rPr>
                <w:noProof/>
                <w:webHidden/>
              </w:rPr>
              <w:fldChar w:fldCharType="end"/>
            </w:r>
          </w:hyperlink>
        </w:p>
        <w:p w14:paraId="0E181E0F" w14:textId="0CF1D907" w:rsidR="00385F62" w:rsidRDefault="00385F62">
          <w:pPr>
            <w:pStyle w:val="TOC2"/>
            <w:tabs>
              <w:tab w:val="right" w:leader="dot" w:pos="9350"/>
            </w:tabs>
            <w:rPr>
              <w:noProof/>
              <w:kern w:val="2"/>
              <w:sz w:val="24"/>
              <w:szCs w:val="24"/>
              <w14:ligatures w14:val="standardContextual"/>
            </w:rPr>
          </w:pPr>
          <w:hyperlink w:anchor="_Toc202283137" w:history="1">
            <w:r w:rsidRPr="00C818A2">
              <w:rPr>
                <w:rStyle w:val="Hyperlink"/>
                <w:noProof/>
              </w:rPr>
              <w:t>Other languages</w:t>
            </w:r>
            <w:r>
              <w:rPr>
                <w:noProof/>
                <w:webHidden/>
              </w:rPr>
              <w:tab/>
            </w:r>
            <w:r>
              <w:rPr>
                <w:noProof/>
                <w:webHidden/>
              </w:rPr>
              <w:fldChar w:fldCharType="begin"/>
            </w:r>
            <w:r>
              <w:rPr>
                <w:noProof/>
                <w:webHidden/>
              </w:rPr>
              <w:instrText xml:space="preserve"> PAGEREF _Toc202283137 \h </w:instrText>
            </w:r>
            <w:r>
              <w:rPr>
                <w:noProof/>
                <w:webHidden/>
              </w:rPr>
            </w:r>
            <w:r>
              <w:rPr>
                <w:noProof/>
                <w:webHidden/>
              </w:rPr>
              <w:fldChar w:fldCharType="separate"/>
            </w:r>
            <w:r>
              <w:rPr>
                <w:noProof/>
                <w:webHidden/>
              </w:rPr>
              <w:t>18</w:t>
            </w:r>
            <w:r>
              <w:rPr>
                <w:noProof/>
                <w:webHidden/>
              </w:rPr>
              <w:fldChar w:fldCharType="end"/>
            </w:r>
          </w:hyperlink>
        </w:p>
        <w:p w14:paraId="4E45E8CF" w14:textId="15EFC626" w:rsidR="00385F62" w:rsidRDefault="00385F62">
          <w:pPr>
            <w:pStyle w:val="TOC2"/>
            <w:tabs>
              <w:tab w:val="right" w:leader="dot" w:pos="9350"/>
            </w:tabs>
            <w:rPr>
              <w:noProof/>
              <w:kern w:val="2"/>
              <w:sz w:val="24"/>
              <w:szCs w:val="24"/>
              <w14:ligatures w14:val="standardContextual"/>
            </w:rPr>
          </w:pPr>
          <w:hyperlink w:anchor="_Toc202283138" w:history="1">
            <w:r w:rsidRPr="00C818A2">
              <w:rPr>
                <w:rStyle w:val="Hyperlink"/>
                <w:noProof/>
              </w:rPr>
              <w:t>Outstanding issues</w:t>
            </w:r>
            <w:r>
              <w:rPr>
                <w:noProof/>
                <w:webHidden/>
              </w:rPr>
              <w:tab/>
            </w:r>
            <w:r>
              <w:rPr>
                <w:noProof/>
                <w:webHidden/>
              </w:rPr>
              <w:fldChar w:fldCharType="begin"/>
            </w:r>
            <w:r>
              <w:rPr>
                <w:noProof/>
                <w:webHidden/>
              </w:rPr>
              <w:instrText xml:space="preserve"> PAGEREF _Toc202283138 \h </w:instrText>
            </w:r>
            <w:r>
              <w:rPr>
                <w:noProof/>
                <w:webHidden/>
              </w:rPr>
            </w:r>
            <w:r>
              <w:rPr>
                <w:noProof/>
                <w:webHidden/>
              </w:rPr>
              <w:fldChar w:fldCharType="separate"/>
            </w:r>
            <w:r>
              <w:rPr>
                <w:noProof/>
                <w:webHidden/>
              </w:rPr>
              <w:t>18</w:t>
            </w:r>
            <w:r>
              <w:rPr>
                <w:noProof/>
                <w:webHidden/>
              </w:rPr>
              <w:fldChar w:fldCharType="end"/>
            </w:r>
          </w:hyperlink>
        </w:p>
        <w:p w14:paraId="6AA58B2B" w14:textId="6B01325A" w:rsidR="00AF5238" w:rsidRDefault="00AF5238">
          <w:r>
            <w:rPr>
              <w:b/>
              <w:bCs/>
              <w:noProof/>
            </w:rPr>
            <w:fldChar w:fldCharType="end"/>
          </w:r>
        </w:p>
      </w:sdtContent>
    </w:sdt>
    <w:p w14:paraId="7B77C2B0" w14:textId="77777777" w:rsidR="004470A0" w:rsidRPr="004470A0" w:rsidRDefault="004470A0" w:rsidP="004470A0"/>
    <w:p w14:paraId="7CF78611" w14:textId="1B2ED215" w:rsidR="00695D64" w:rsidRPr="004470A0" w:rsidRDefault="00695D64" w:rsidP="004470A0">
      <w:pPr>
        <w:pStyle w:val="Heading2"/>
      </w:pPr>
      <w:bookmarkStart w:id="1" w:name="_Toc202283110"/>
      <w:r w:rsidRPr="004470A0">
        <w:rPr>
          <w:rStyle w:val="Strong"/>
          <w:b/>
          <w:bCs/>
        </w:rPr>
        <w:t>Description</w:t>
      </w:r>
      <w:bookmarkEnd w:id="1"/>
    </w:p>
    <w:p w14:paraId="39009D2D" w14:textId="77777777" w:rsidR="0086679B" w:rsidRDefault="0086679B" w:rsidP="0086679B">
      <w:pPr>
        <w:pStyle w:val="Heading3"/>
      </w:pPr>
      <w:bookmarkStart w:id="2" w:name="_Toc202283111"/>
      <w:r>
        <w:t>Look and feel</w:t>
      </w:r>
      <w:bookmarkEnd w:id="2"/>
    </w:p>
    <w:p w14:paraId="2D823669" w14:textId="3858E1BA" w:rsidR="0086679B" w:rsidRPr="0086679B" w:rsidRDefault="0086679B" w:rsidP="0086679B">
      <w:r>
        <w:t xml:space="preserve">Fun + educational. </w:t>
      </w:r>
      <w:r w:rsidR="00C92CBA">
        <w:t>N</w:t>
      </w:r>
      <w:r w:rsidR="00250857">
        <w:t>o tests, no status reports, no pressure</w:t>
      </w:r>
      <w:r w:rsidR="00C92CBA">
        <w:t>. Colors are tropical pastels</w:t>
      </w:r>
      <w:r w:rsidR="00CC0FE2">
        <w:t>,</w:t>
      </w:r>
      <w:r w:rsidR="00C92CBA">
        <w:t xml:space="preserve"> and </w:t>
      </w:r>
      <w:r w:rsidR="00A1197B">
        <w:t>Friendly Face</w:t>
      </w:r>
      <w:r w:rsidR="00A7626B">
        <w:t>s</w:t>
      </w:r>
      <w:r w:rsidR="00C92CBA">
        <w:t xml:space="preserve"> appear </w:t>
      </w:r>
      <w:r w:rsidR="00CC0FE2">
        <w:t>on</w:t>
      </w:r>
      <w:r w:rsidR="00C92CBA">
        <w:t xml:space="preserve"> the core </w:t>
      </w:r>
      <w:r w:rsidR="00144BD0">
        <w:t>pages</w:t>
      </w:r>
      <w:r w:rsidR="00C92CBA">
        <w:t>.</w:t>
      </w:r>
    </w:p>
    <w:p w14:paraId="16B81701" w14:textId="493CB535" w:rsidR="00695D64" w:rsidRDefault="00695D64" w:rsidP="00695D64">
      <w:r>
        <w:t>From the app’s FAQ:</w:t>
      </w:r>
    </w:p>
    <w:p w14:paraId="56A0704D" w14:textId="77777777" w:rsidR="00695D64" w:rsidRPr="00695D64" w:rsidRDefault="00695D64" w:rsidP="008E0827">
      <w:pPr>
        <w:ind w:left="720"/>
        <w:rPr>
          <w:b/>
          <w:bCs/>
        </w:rPr>
      </w:pPr>
      <w:r w:rsidRPr="00695D64">
        <w:rPr>
          <w:b/>
          <w:bCs/>
        </w:rPr>
        <w:t>Is this app fun?</w:t>
      </w:r>
    </w:p>
    <w:p w14:paraId="389730CC" w14:textId="77777777" w:rsidR="001A4FC4" w:rsidRDefault="00695D64" w:rsidP="008E0827">
      <w:pPr>
        <w:ind w:left="720"/>
      </w:pPr>
      <w:r w:rsidRPr="00695D64">
        <w:t>Guessing is fun! Some people with no knowledge or intention of studying biology or medicine think this app is very fun.</w:t>
      </w:r>
    </w:p>
    <w:p w14:paraId="07042C58" w14:textId="77777777" w:rsidR="001A4FC4" w:rsidRDefault="00695D64" w:rsidP="008E0827">
      <w:pPr>
        <w:ind w:left="720"/>
      </w:pPr>
      <w:r w:rsidRPr="00695D64">
        <w:rPr>
          <w:b/>
          <w:bCs/>
        </w:rPr>
        <w:t>How does this app work?</w:t>
      </w:r>
      <w:r w:rsidRPr="00695D64">
        <w:t xml:space="preserve"> </w:t>
      </w:r>
    </w:p>
    <w:p w14:paraId="38E26897" w14:textId="77777777" w:rsidR="001A4FC4" w:rsidRDefault="00695D64" w:rsidP="008E0827">
      <w:pPr>
        <w:ind w:left="720"/>
      </w:pPr>
      <w:r w:rsidRPr="00695D64">
        <w:t>Your main activity in this app is to make smart guesses based on context clues. It’s the best way to learn complicated vocabulary -- it’s better than trying to memorize words one at a time.</w:t>
      </w:r>
    </w:p>
    <w:p w14:paraId="693B8398" w14:textId="60D34910" w:rsidR="00695D64" w:rsidRDefault="00695D64" w:rsidP="008E0827">
      <w:pPr>
        <w:ind w:left="720"/>
      </w:pPr>
      <w:r w:rsidRPr="00695D64">
        <w:t>On each page, this app gives you:</w:t>
      </w:r>
    </w:p>
    <w:p w14:paraId="2F753A50" w14:textId="4978990D" w:rsidR="001A4FC4" w:rsidRDefault="006D7B28" w:rsidP="008E0827">
      <w:pPr>
        <w:pStyle w:val="ListParagraph"/>
        <w:numPr>
          <w:ilvl w:val="0"/>
          <w:numId w:val="3"/>
        </w:numPr>
        <w:ind w:left="1440"/>
      </w:pPr>
      <w:r>
        <w:t>A</w:t>
      </w:r>
      <w:r w:rsidR="001A4FC4" w:rsidRPr="001A4FC4">
        <w:t xml:space="preserve"> </w:t>
      </w:r>
      <w:r w:rsidR="001A4FC4" w:rsidRPr="001A4FC4">
        <w:rPr>
          <w:b/>
          <w:bCs/>
        </w:rPr>
        <w:t>root</w:t>
      </w:r>
      <w:r w:rsidR="001A4FC4" w:rsidRPr="001A4FC4">
        <w:t xml:space="preserve"> (usually Latin or Greek) that is found in many English medical terms</w:t>
      </w:r>
    </w:p>
    <w:p w14:paraId="36DBA2D8" w14:textId="7F13FE24" w:rsidR="001A4FC4" w:rsidRDefault="006D7B28" w:rsidP="008E0827">
      <w:pPr>
        <w:pStyle w:val="ListParagraph"/>
        <w:numPr>
          <w:ilvl w:val="0"/>
          <w:numId w:val="3"/>
        </w:numPr>
        <w:ind w:left="1440"/>
      </w:pPr>
      <w:r>
        <w:t>A</w:t>
      </w:r>
      <w:r w:rsidR="001A4FC4" w:rsidRPr="001A4FC4">
        <w:t xml:space="preserve"> sample </w:t>
      </w:r>
      <w:r w:rsidR="001A4FC4" w:rsidRPr="001A4FC4">
        <w:rPr>
          <w:b/>
          <w:bCs/>
        </w:rPr>
        <w:t>word</w:t>
      </w:r>
      <w:r w:rsidR="001A4FC4" w:rsidRPr="001A4FC4">
        <w:t xml:space="preserve"> containing that root</w:t>
      </w:r>
    </w:p>
    <w:p w14:paraId="440DFE79" w14:textId="3461D8E8" w:rsidR="001A4FC4" w:rsidRDefault="006D7B28" w:rsidP="008E0827">
      <w:pPr>
        <w:pStyle w:val="ListParagraph"/>
        <w:numPr>
          <w:ilvl w:val="0"/>
          <w:numId w:val="3"/>
        </w:numPr>
        <w:ind w:left="1440"/>
      </w:pPr>
      <w:r>
        <w:t>A</w:t>
      </w:r>
      <w:r w:rsidR="001A4FC4" w:rsidRPr="001A4FC4">
        <w:t xml:space="preserve"> sample </w:t>
      </w:r>
      <w:r w:rsidR="001A4FC4" w:rsidRPr="001A4FC4">
        <w:rPr>
          <w:b/>
          <w:bCs/>
        </w:rPr>
        <w:t>sentence</w:t>
      </w:r>
      <w:r w:rsidR="001A4FC4" w:rsidRPr="001A4FC4">
        <w:t xml:space="preserve"> containing that word</w:t>
      </w:r>
    </w:p>
    <w:p w14:paraId="52007A00" w14:textId="12A38EDC" w:rsidR="001A4FC4" w:rsidRDefault="006D7B28" w:rsidP="008E0827">
      <w:pPr>
        <w:pStyle w:val="ListParagraph"/>
        <w:numPr>
          <w:ilvl w:val="0"/>
          <w:numId w:val="3"/>
        </w:numPr>
        <w:ind w:left="1440"/>
      </w:pPr>
      <w:r>
        <w:t>A</w:t>
      </w:r>
      <w:r w:rsidR="001A4FC4" w:rsidRPr="001A4FC4">
        <w:t xml:space="preserve"> challenge to </w:t>
      </w:r>
      <w:r w:rsidR="001A4FC4" w:rsidRPr="001A4FC4">
        <w:rPr>
          <w:b/>
          <w:bCs/>
        </w:rPr>
        <w:t>guess</w:t>
      </w:r>
      <w:r w:rsidR="001A4FC4" w:rsidRPr="001A4FC4">
        <w:t xml:space="preserve"> the word's meaning </w:t>
      </w:r>
    </w:p>
    <w:p w14:paraId="484CB362" w14:textId="15FC9BBD" w:rsidR="001A4FC4" w:rsidRDefault="006D7B28" w:rsidP="008E0827">
      <w:pPr>
        <w:pStyle w:val="ListParagraph"/>
        <w:numPr>
          <w:ilvl w:val="0"/>
          <w:numId w:val="3"/>
        </w:numPr>
        <w:ind w:left="1440"/>
      </w:pPr>
      <w:r>
        <w:t>A</w:t>
      </w:r>
      <w:r w:rsidR="001A4FC4" w:rsidRPr="001A4FC4">
        <w:t xml:space="preserve"> </w:t>
      </w:r>
      <w:r w:rsidR="001A4FC4" w:rsidRPr="002330AA">
        <w:rPr>
          <w:b/>
          <w:bCs/>
        </w:rPr>
        <w:t>reveal</w:t>
      </w:r>
      <w:r w:rsidR="001A4FC4" w:rsidRPr="001A4FC4">
        <w:t xml:space="preserve"> of the word's </w:t>
      </w:r>
      <w:r w:rsidR="001A4FC4" w:rsidRPr="002330AA">
        <w:t>meaning</w:t>
      </w:r>
    </w:p>
    <w:p w14:paraId="1920CD0C" w14:textId="77777777" w:rsidR="001A4FC4" w:rsidRDefault="001A4FC4" w:rsidP="008E0827">
      <w:pPr>
        <w:ind w:left="720"/>
      </w:pPr>
      <w:r w:rsidRPr="001A4FC4">
        <w:t xml:space="preserve">For each root, there are </w:t>
      </w:r>
      <w:r>
        <w:t xml:space="preserve">one to </w:t>
      </w:r>
      <w:r w:rsidRPr="001A4FC4">
        <w:t xml:space="preserve">three challenge words and sample sentences. </w:t>
      </w:r>
    </w:p>
    <w:p w14:paraId="5600DBEA" w14:textId="7FBF8F86" w:rsidR="001A4FC4" w:rsidRDefault="001A4FC4" w:rsidP="008E0827">
      <w:pPr>
        <w:ind w:left="720"/>
      </w:pPr>
      <w:r w:rsidRPr="001A4FC4">
        <w:t xml:space="preserve">At any point, you can also open the </w:t>
      </w:r>
      <w:r w:rsidRPr="001A4FC4">
        <w:rPr>
          <w:b/>
          <w:bCs/>
        </w:rPr>
        <w:t>Search bar</w:t>
      </w:r>
      <w:r w:rsidRPr="001A4FC4">
        <w:t xml:space="preserve"> from the top to look up </w:t>
      </w:r>
      <w:r w:rsidR="0090637E">
        <w:t>content</w:t>
      </w:r>
      <w:r w:rsidRPr="001A4FC4">
        <w:t xml:space="preserve"> within the app that might improve your guess. </w:t>
      </w:r>
      <w:r w:rsidR="009154F1">
        <w:t>See the Outstanding questions section</w:t>
      </w:r>
      <w:r w:rsidR="00D24F0D">
        <w:t xml:space="preserve"> for more on the Search function.</w:t>
      </w:r>
    </w:p>
    <w:p w14:paraId="30328B6E" w14:textId="77777777" w:rsidR="002330AA" w:rsidRDefault="002330AA" w:rsidP="008E0827">
      <w:pPr>
        <w:ind w:left="720"/>
        <w:rPr>
          <w:b/>
          <w:bCs/>
        </w:rPr>
      </w:pPr>
      <w:r>
        <w:rPr>
          <w:b/>
          <w:bCs/>
        </w:rPr>
        <w:t>Do I have to type in a guess before I can see the word’s meaning?</w:t>
      </w:r>
    </w:p>
    <w:p w14:paraId="663FC68E" w14:textId="5A8EE27C" w:rsidR="002330AA" w:rsidRPr="002330AA" w:rsidRDefault="002330AA" w:rsidP="008E0827">
      <w:pPr>
        <w:ind w:left="720"/>
      </w:pPr>
      <w:r w:rsidRPr="002330AA">
        <w:t xml:space="preserve">No; you can </w:t>
      </w:r>
      <w:r>
        <w:t xml:space="preserve">tap </w:t>
      </w:r>
      <w:r w:rsidRPr="002330AA">
        <w:rPr>
          <w:b/>
          <w:bCs/>
        </w:rPr>
        <w:t>Show the meaning</w:t>
      </w:r>
      <w:r w:rsidRPr="002330AA">
        <w:t xml:space="preserve"> at any time.</w:t>
      </w:r>
    </w:p>
    <w:p w14:paraId="113243EA" w14:textId="77777777" w:rsidR="008E0827" w:rsidRDefault="008E0827" w:rsidP="008E0827">
      <w:pPr>
        <w:ind w:left="720"/>
        <w:rPr>
          <w:b/>
          <w:bCs/>
        </w:rPr>
      </w:pPr>
      <w:r w:rsidRPr="008E0827">
        <w:rPr>
          <w:b/>
          <w:bCs/>
        </w:rPr>
        <w:t xml:space="preserve">Do my answers have to match the Dictionary answers exactly to be correct? </w:t>
      </w:r>
    </w:p>
    <w:p w14:paraId="5781329A" w14:textId="317283AD" w:rsidR="008E0827" w:rsidRPr="008E0827" w:rsidRDefault="008E0827" w:rsidP="008E0827">
      <w:pPr>
        <w:ind w:left="720"/>
      </w:pPr>
      <w:r w:rsidRPr="008E0827">
        <w:t>No, they don't; if you guess "bones softened" and the Dictionary meaning is "Softening of bones," give yourself an A.</w:t>
      </w:r>
    </w:p>
    <w:p w14:paraId="03236510" w14:textId="05603941" w:rsidR="001A4FC4" w:rsidRPr="001A4FC4" w:rsidRDefault="001A4FC4" w:rsidP="008E0827">
      <w:pPr>
        <w:ind w:left="720"/>
        <w:rPr>
          <w:b/>
          <w:bCs/>
        </w:rPr>
      </w:pPr>
      <w:r w:rsidRPr="001A4FC4">
        <w:rPr>
          <w:b/>
          <w:bCs/>
        </w:rPr>
        <w:t>Does this app keep score, or grade me, or save my answers?</w:t>
      </w:r>
    </w:p>
    <w:p w14:paraId="6DD96D7C" w14:textId="7C950AED" w:rsidR="001A4FC4" w:rsidRDefault="001A4FC4" w:rsidP="008E0827">
      <w:pPr>
        <w:ind w:left="720"/>
      </w:pPr>
      <w:r w:rsidRPr="001A4FC4">
        <w:t xml:space="preserve">No. This app is all about the activity of making smart guesses based on context clues. Training your brain is the objective. </w:t>
      </w:r>
      <w:r w:rsidR="002330AA">
        <w:t>This being the case</w:t>
      </w:r>
      <w:r w:rsidRPr="001A4FC4">
        <w:t>, it’s a good idea to memorize the roots.</w:t>
      </w:r>
    </w:p>
    <w:p w14:paraId="6419BC49" w14:textId="77777777" w:rsidR="00C96101" w:rsidRPr="003B31F2" w:rsidRDefault="00E8104D" w:rsidP="003B31F2">
      <w:pPr>
        <w:pStyle w:val="Heading2"/>
        <w:rPr>
          <w:rStyle w:val="Strong"/>
          <w:b/>
          <w:bCs/>
        </w:rPr>
      </w:pPr>
      <w:bookmarkStart w:id="3" w:name="_Toc202283112"/>
      <w:r w:rsidRPr="003B31F2">
        <w:rPr>
          <w:rStyle w:val="Strong"/>
          <w:b/>
          <w:bCs/>
        </w:rPr>
        <w:lastRenderedPageBreak/>
        <w:t>User flow</w:t>
      </w:r>
      <w:bookmarkEnd w:id="3"/>
    </w:p>
    <w:p w14:paraId="545A53C8" w14:textId="411F2D4D" w:rsidR="00261CE5" w:rsidRPr="00511AC6" w:rsidRDefault="00261CE5" w:rsidP="00511AC6">
      <w:pPr>
        <w:pStyle w:val="Heading3"/>
      </w:pPr>
      <w:bookmarkStart w:id="4" w:name="_Toc202283113"/>
      <w:r w:rsidRPr="00511AC6">
        <w:t>Installation</w:t>
      </w:r>
      <w:bookmarkEnd w:id="4"/>
    </w:p>
    <w:p w14:paraId="07B40C7E" w14:textId="3DF5302F" w:rsidR="00027979" w:rsidRDefault="00135364" w:rsidP="00695D64">
      <w:pPr>
        <w:pStyle w:val="ListParagraph"/>
        <w:numPr>
          <w:ilvl w:val="0"/>
          <w:numId w:val="1"/>
        </w:numPr>
      </w:pPr>
      <w:r w:rsidRPr="00027979">
        <w:rPr>
          <w:b/>
          <w:bCs/>
        </w:rPr>
        <w:t>Splash screen</w:t>
      </w:r>
      <w:r>
        <w:t xml:space="preserve"> </w:t>
      </w:r>
      <w:r w:rsidR="00E964FA">
        <w:t>offers choice between Male and Female American audi</w:t>
      </w:r>
      <w:r w:rsidR="0061291F">
        <w:t>o. C</w:t>
      </w:r>
      <w:r w:rsidR="00E964FA">
        <w:t>lick gets a voice sample</w:t>
      </w:r>
      <w:r w:rsidR="0061291F">
        <w:t xml:space="preserve">. User may also </w:t>
      </w:r>
      <w:r w:rsidR="00E20145">
        <w:t>check</w:t>
      </w:r>
      <w:r w:rsidR="0061291F">
        <w:t xml:space="preserve"> to </w:t>
      </w:r>
      <w:r w:rsidR="00FF1DDD">
        <w:t xml:space="preserve">disable </w:t>
      </w:r>
      <w:r w:rsidR="00E22EC3">
        <w:t xml:space="preserve">autoplay </w:t>
      </w:r>
      <w:r w:rsidR="00960D73">
        <w:t>of audio</w:t>
      </w:r>
      <w:r w:rsidR="00E22EC3">
        <w:t xml:space="preserve"> when each page is </w:t>
      </w:r>
      <w:r w:rsidR="00DD0CDE">
        <w:t xml:space="preserve">loaded. User </w:t>
      </w:r>
      <w:r w:rsidR="00027979">
        <w:t xml:space="preserve">clicks </w:t>
      </w:r>
      <w:r w:rsidR="00F223E9">
        <w:t xml:space="preserve">button </w:t>
      </w:r>
      <w:r w:rsidR="00027979">
        <w:t>to confirm choices and go to next screen (</w:t>
      </w:r>
      <w:r w:rsidR="002957B1">
        <w:t>How-to</w:t>
      </w:r>
      <w:r w:rsidR="00027979">
        <w:t>).</w:t>
      </w:r>
    </w:p>
    <w:p w14:paraId="1AAFB813" w14:textId="414B2E8B" w:rsidR="00F223E9" w:rsidRDefault="00F223E9" w:rsidP="00695D64">
      <w:pPr>
        <w:pStyle w:val="ListParagraph"/>
        <w:numPr>
          <w:ilvl w:val="0"/>
          <w:numId w:val="1"/>
        </w:numPr>
      </w:pPr>
      <w:r>
        <w:t xml:space="preserve">User clicks button to dismiss </w:t>
      </w:r>
      <w:r w:rsidR="002957B1">
        <w:t>How-to</w:t>
      </w:r>
      <w:r w:rsidR="0074110C">
        <w:t xml:space="preserve"> screen</w:t>
      </w:r>
      <w:r w:rsidR="00783B32">
        <w:t>.</w:t>
      </w:r>
    </w:p>
    <w:p w14:paraId="4DBDED65" w14:textId="058AFE90" w:rsidR="00783B32" w:rsidRDefault="00783B32" w:rsidP="00695D64">
      <w:pPr>
        <w:pStyle w:val="ListParagraph"/>
        <w:numPr>
          <w:ilvl w:val="0"/>
          <w:numId w:val="1"/>
        </w:numPr>
      </w:pPr>
      <w:r>
        <w:t>First</w:t>
      </w:r>
      <w:r w:rsidR="000A4D44">
        <w:t xml:space="preserve"> </w:t>
      </w:r>
      <w:r w:rsidR="00960D73">
        <w:t xml:space="preserve">content </w:t>
      </w:r>
      <w:r w:rsidR="000A4D44">
        <w:t>page loads.</w:t>
      </w:r>
    </w:p>
    <w:p w14:paraId="4C917132" w14:textId="3A602925" w:rsidR="00916E44" w:rsidRDefault="00916E44" w:rsidP="00916E44">
      <w:pPr>
        <w:pStyle w:val="Heading3"/>
      </w:pPr>
      <w:bookmarkStart w:id="5" w:name="_Toc202283114"/>
      <w:r>
        <w:t>Core function</w:t>
      </w:r>
      <w:bookmarkEnd w:id="5"/>
    </w:p>
    <w:p w14:paraId="04ADC7DC" w14:textId="3F481D1B" w:rsidR="00AD3EED" w:rsidRDefault="0043282C" w:rsidP="000A4D44">
      <w:r>
        <w:t>When</w:t>
      </w:r>
      <w:r w:rsidR="00960D73">
        <w:t xml:space="preserve"> content</w:t>
      </w:r>
      <w:r>
        <w:t xml:space="preserve"> page loads, audio for Root and the root’s Meaning play</w:t>
      </w:r>
      <w:r w:rsidR="00DA71C5">
        <w:t xml:space="preserve"> if autoplay </w:t>
      </w:r>
      <w:r w:rsidR="005E2014">
        <w:t>is</w:t>
      </w:r>
      <w:r w:rsidR="00DA71C5">
        <w:t xml:space="preserve"> </w:t>
      </w:r>
      <w:r w:rsidR="005E2014">
        <w:t>enabled</w:t>
      </w:r>
      <w:r w:rsidR="00DA71C5">
        <w:t xml:space="preserve">. </w:t>
      </w:r>
    </w:p>
    <w:p w14:paraId="0DF6C2B6" w14:textId="3E7AB63B" w:rsidR="00180F03" w:rsidRPr="00AD3EED" w:rsidRDefault="00180F03" w:rsidP="000A4D44">
      <w:pPr>
        <w:rPr>
          <w:i/>
          <w:iCs/>
        </w:rPr>
      </w:pPr>
      <w:r w:rsidRPr="00AD3EED">
        <w:rPr>
          <w:i/>
          <w:iCs/>
        </w:rPr>
        <w:t>The user may perform any of the following actions</w:t>
      </w:r>
      <w:r w:rsidR="00040483" w:rsidRPr="00AD3EED">
        <w:rPr>
          <w:i/>
          <w:iCs/>
        </w:rPr>
        <w:t>, all of which are optional.</w:t>
      </w:r>
    </w:p>
    <w:p w14:paraId="00E0B065" w14:textId="1ACE5F18" w:rsidR="00040483" w:rsidRDefault="00180F03" w:rsidP="00B63372">
      <w:pPr>
        <w:pStyle w:val="ListParagraph"/>
        <w:numPr>
          <w:ilvl w:val="0"/>
          <w:numId w:val="4"/>
        </w:numPr>
      </w:pPr>
      <w:r>
        <w:t>T</w:t>
      </w:r>
      <w:r w:rsidR="00960D73">
        <w:t>ap the speaker button</w:t>
      </w:r>
      <w:r w:rsidR="00040483">
        <w:t xml:space="preserve"> in the Root area</w:t>
      </w:r>
      <w:r w:rsidR="00960D73">
        <w:t xml:space="preserve"> to play the Root </w:t>
      </w:r>
      <w:r w:rsidR="00AC25D5">
        <w:t xml:space="preserve">+ Meaning </w:t>
      </w:r>
      <w:r w:rsidR="00B130B7">
        <w:t>audio.</w:t>
      </w:r>
      <w:r w:rsidR="00040483">
        <w:t xml:space="preserve"> They can do this as many times as they like.</w:t>
      </w:r>
    </w:p>
    <w:p w14:paraId="7A4405C1" w14:textId="24EA78CC" w:rsidR="00040483" w:rsidRDefault="00040483" w:rsidP="00B63372">
      <w:pPr>
        <w:pStyle w:val="ListParagraph"/>
        <w:numPr>
          <w:ilvl w:val="0"/>
          <w:numId w:val="4"/>
        </w:numPr>
      </w:pPr>
      <w:r>
        <w:t>T</w:t>
      </w:r>
      <w:r w:rsidR="00E057EB">
        <w:t xml:space="preserve">ap another speaker button </w:t>
      </w:r>
      <w:r>
        <w:t xml:space="preserve">in the Challenge word area </w:t>
      </w:r>
      <w:r w:rsidR="00E057EB">
        <w:t>to play the Challenge word.</w:t>
      </w:r>
      <w:r w:rsidRPr="00040483">
        <w:t xml:space="preserve"> </w:t>
      </w:r>
      <w:r>
        <w:t>They can do this as many times as they like.</w:t>
      </w:r>
    </w:p>
    <w:p w14:paraId="6B845492" w14:textId="05B2F544" w:rsidR="001906AE" w:rsidRDefault="00F11F48" w:rsidP="00B63372">
      <w:pPr>
        <w:pStyle w:val="ListParagraph"/>
        <w:numPr>
          <w:ilvl w:val="0"/>
          <w:numId w:val="4"/>
        </w:numPr>
      </w:pPr>
      <w:r>
        <w:t>Enter a guess for the meaning of the Challenge word. To do this, they c</w:t>
      </w:r>
      <w:r w:rsidR="00394EE2">
        <w:t>lick in the Guess text field</w:t>
      </w:r>
      <w:r>
        <w:t xml:space="preserve">, which </w:t>
      </w:r>
      <w:r w:rsidR="00394EE2">
        <w:t>invoke</w:t>
      </w:r>
      <w:r w:rsidR="00950B8E">
        <w:t>s</w:t>
      </w:r>
      <w:r w:rsidR="00394EE2">
        <w:t xml:space="preserve"> the device’s native </w:t>
      </w:r>
      <w:r w:rsidR="001E67E0">
        <w:t xml:space="preserve">keyboard. </w:t>
      </w:r>
      <w:r w:rsidR="000E0E4C">
        <w:t xml:space="preserve">Pressing Go or  Enter on the keyboard closes it. The Guess field </w:t>
      </w:r>
      <w:r w:rsidR="00145C98">
        <w:t xml:space="preserve">is expandable </w:t>
      </w:r>
      <w:r w:rsidR="00A05135">
        <w:t>to accommodate long entries.</w:t>
      </w:r>
      <w:r w:rsidR="009F4E2E">
        <w:t xml:space="preserve"> </w:t>
      </w:r>
      <w:r w:rsidR="009343BD">
        <w:t xml:space="preserve">This text is held in view until the user swipes to the next screen. </w:t>
      </w:r>
    </w:p>
    <w:p w14:paraId="76096C4C" w14:textId="7576AAE3" w:rsidR="009F4E2E" w:rsidRDefault="00130532" w:rsidP="00B63372">
      <w:pPr>
        <w:pStyle w:val="ListParagraph"/>
        <w:numPr>
          <w:ilvl w:val="0"/>
          <w:numId w:val="4"/>
        </w:numPr>
      </w:pPr>
      <w:r>
        <w:t>C</w:t>
      </w:r>
      <w:r w:rsidR="009F4E2E">
        <w:t xml:space="preserve">lick the </w:t>
      </w:r>
      <w:r w:rsidR="009F4E2E" w:rsidRPr="00B63372">
        <w:rPr>
          <w:b/>
          <w:bCs/>
        </w:rPr>
        <w:t>Show the meaning</w:t>
      </w:r>
      <w:r w:rsidR="009F4E2E">
        <w:t xml:space="preserve"> button </w:t>
      </w:r>
      <w:r w:rsidR="00A411BC">
        <w:t xml:space="preserve">to </w:t>
      </w:r>
      <w:r w:rsidR="009F4E2E">
        <w:t xml:space="preserve">view the </w:t>
      </w:r>
      <w:r w:rsidR="009343BD">
        <w:t xml:space="preserve">“dictionary” meaning. </w:t>
      </w:r>
    </w:p>
    <w:p w14:paraId="3132629B" w14:textId="2FBBCEFA" w:rsidR="007A643C" w:rsidRDefault="00617096" w:rsidP="00B63372">
      <w:pPr>
        <w:pStyle w:val="ListParagraph"/>
        <w:numPr>
          <w:ilvl w:val="0"/>
          <w:numId w:val="4"/>
        </w:numPr>
      </w:pPr>
      <w:r>
        <w:t>A</w:t>
      </w:r>
      <w:r w:rsidR="007A643C">
        <w:t xml:space="preserve">dvance to the next </w:t>
      </w:r>
      <w:r w:rsidR="00516014">
        <w:t xml:space="preserve">Challenge </w:t>
      </w:r>
      <w:r w:rsidR="007A643C">
        <w:t xml:space="preserve">word for the </w:t>
      </w:r>
      <w:r w:rsidR="00516014">
        <w:t>Root</w:t>
      </w:r>
      <w:r w:rsidR="00AD3EED">
        <w:t>. To do this,</w:t>
      </w:r>
      <w:r w:rsidR="007A643C">
        <w:t xml:space="preserve"> the user swipes across the Challenge word </w:t>
      </w:r>
      <w:r w:rsidR="003E3987">
        <w:t>area</w:t>
      </w:r>
      <w:r w:rsidR="007A643C">
        <w:t xml:space="preserve"> or taps </w:t>
      </w:r>
      <w:r w:rsidR="003E3987">
        <w:t>the right arrow button in the Challenge word area.</w:t>
      </w:r>
      <w:r w:rsidR="00A92A2C">
        <w:t xml:space="preserve"> </w:t>
      </w:r>
      <w:r w:rsidR="00B9544B">
        <w:t xml:space="preserve">This loads the next word and plays the Root + Meaning audio again if </w:t>
      </w:r>
      <w:r w:rsidR="00F0643F">
        <w:t xml:space="preserve">autoplay is selected. </w:t>
      </w:r>
      <w:r w:rsidR="00A92A2C">
        <w:t xml:space="preserve">Each </w:t>
      </w:r>
      <w:r w:rsidR="00516014">
        <w:t>Root</w:t>
      </w:r>
      <w:r w:rsidR="00A92A2C">
        <w:t xml:space="preserve"> has one to three associated Challenge words. </w:t>
      </w:r>
    </w:p>
    <w:p w14:paraId="1E13E629" w14:textId="6AB88138" w:rsidR="00D54798" w:rsidRDefault="00D54798" w:rsidP="00B63372">
      <w:pPr>
        <w:pStyle w:val="ListParagraph"/>
        <w:numPr>
          <w:ilvl w:val="0"/>
          <w:numId w:val="4"/>
        </w:numPr>
      </w:pPr>
      <w:r>
        <w:t xml:space="preserve">Advance to the next Root. To do this, the user swipes across the Root area or taps the right arrow in the Root area. </w:t>
      </w:r>
    </w:p>
    <w:p w14:paraId="4FB08771" w14:textId="26031299" w:rsidR="00E508FB" w:rsidRDefault="00605CF8" w:rsidP="00B63372">
      <w:pPr>
        <w:pStyle w:val="ListParagraph"/>
        <w:numPr>
          <w:ilvl w:val="0"/>
          <w:numId w:val="4"/>
        </w:numPr>
      </w:pPr>
      <w:r>
        <w:t xml:space="preserve">Use the Search function. This searches all </w:t>
      </w:r>
      <w:r w:rsidR="00F559B7">
        <w:t>content – Roots, Challenge words, Sentences.</w:t>
      </w:r>
    </w:p>
    <w:p w14:paraId="6AF4B31F" w14:textId="67F3DA23" w:rsidR="00A05135" w:rsidRDefault="00F0643F" w:rsidP="000A4D44">
      <w:r>
        <w:t xml:space="preserve">When the user has swiped to the final Challenge word for the Root, swiping across either the </w:t>
      </w:r>
      <w:r w:rsidR="002F5693">
        <w:t xml:space="preserve">Challenge word area </w:t>
      </w:r>
      <w:r w:rsidR="002F5693" w:rsidRPr="00954CE5">
        <w:rPr>
          <w:i/>
          <w:iCs/>
        </w:rPr>
        <w:t>or</w:t>
      </w:r>
      <w:r w:rsidR="002F5693">
        <w:t xml:space="preserve"> the Root area advance</w:t>
      </w:r>
      <w:r w:rsidR="00954CE5">
        <w:t>s</w:t>
      </w:r>
      <w:r w:rsidR="002F5693">
        <w:t xml:space="preserve"> the screen to the next Root. </w:t>
      </w:r>
    </w:p>
    <w:p w14:paraId="710EF61F" w14:textId="77777777" w:rsidR="004261DC" w:rsidRDefault="004261DC" w:rsidP="004261DC">
      <w:pPr>
        <w:pStyle w:val="Heading3"/>
      </w:pPr>
      <w:bookmarkStart w:id="6" w:name="_Search_function"/>
      <w:bookmarkStart w:id="7" w:name="_Toc202283115"/>
      <w:bookmarkEnd w:id="6"/>
      <w:r>
        <w:t>Search function</w:t>
      </w:r>
      <w:bookmarkEnd w:id="7"/>
    </w:p>
    <w:p w14:paraId="2B3B2C24" w14:textId="5BC3E22D" w:rsidR="000A619F" w:rsidRDefault="002206A4" w:rsidP="004261DC">
      <w:pPr>
        <w:ind w:left="720"/>
      </w:pPr>
      <w:r>
        <w:t>Search can be invoked from the Core screen at any time. R</w:t>
      </w:r>
      <w:r w:rsidR="004261DC">
        <w:t>estrict results to the Roots and Words, no sentences. The JSON data includes a Search_Terms column for each row. This should also enable autocomplete when the user types.</w:t>
      </w:r>
    </w:p>
    <w:p w14:paraId="23826070" w14:textId="2B280317" w:rsidR="00870FF6" w:rsidRPr="00870FF6" w:rsidRDefault="00870FF6" w:rsidP="004261DC">
      <w:pPr>
        <w:ind w:left="720"/>
        <w:rPr>
          <w:b/>
          <w:bCs/>
        </w:rPr>
      </w:pPr>
      <w:r>
        <w:t>My graphic designer got a start except that the sentences won’t need to be included. Also, this should be an overlay</w:t>
      </w:r>
      <w:r w:rsidR="00D97A5C">
        <w:t xml:space="preserve"> that appears directly below the top nav. It should not fill the width of the screen.</w:t>
      </w:r>
    </w:p>
    <w:p w14:paraId="66050410" w14:textId="4FE99E30" w:rsidR="004261DC" w:rsidRPr="00B41BA8" w:rsidRDefault="000A619F" w:rsidP="004261DC">
      <w:pPr>
        <w:ind w:left="720"/>
      </w:pPr>
      <w:r>
        <w:lastRenderedPageBreak/>
        <w:t xml:space="preserve">List results in </w:t>
      </w:r>
      <w:r w:rsidR="00A577BB">
        <w:t xml:space="preserve">alphabetical order. </w:t>
      </w:r>
      <w:r w:rsidR="004261DC">
        <w:br/>
      </w:r>
      <w:r w:rsidR="004261DC" w:rsidRPr="001E3FC0">
        <w:rPr>
          <w:noProof/>
        </w:rPr>
        <w:drawing>
          <wp:inline distT="0" distB="0" distL="0" distR="0" wp14:anchorId="7E524F4D" wp14:editId="36B93070">
            <wp:extent cx="2277312" cy="5000625"/>
            <wp:effectExtent l="0" t="0" r="8890" b="0"/>
            <wp:docPr id="116299681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96817" name="Picture 1" descr="A screenshot of a phone&#10;&#10;AI-generated content may be incorrect."/>
                    <pic:cNvPicPr/>
                  </pic:nvPicPr>
                  <pic:blipFill>
                    <a:blip r:embed="rId8"/>
                    <a:stretch>
                      <a:fillRect/>
                    </a:stretch>
                  </pic:blipFill>
                  <pic:spPr>
                    <a:xfrm>
                      <a:off x="0" y="0"/>
                      <a:ext cx="2282593" cy="5012222"/>
                    </a:xfrm>
                    <a:prstGeom prst="rect">
                      <a:avLst/>
                    </a:prstGeom>
                  </pic:spPr>
                </pic:pic>
              </a:graphicData>
            </a:graphic>
          </wp:inline>
        </w:drawing>
      </w:r>
      <w:r w:rsidR="004261DC" w:rsidRPr="00AC43DB">
        <w:rPr>
          <w:noProof/>
        </w:rPr>
        <w:t xml:space="preserve"> </w:t>
      </w:r>
      <w:r w:rsidR="004261DC" w:rsidRPr="007522E1">
        <w:rPr>
          <w:noProof/>
        </w:rPr>
        <w:drawing>
          <wp:inline distT="0" distB="0" distL="0" distR="0" wp14:anchorId="79840F14" wp14:editId="5A435CAA">
            <wp:extent cx="2314575" cy="5002684"/>
            <wp:effectExtent l="0" t="0" r="0" b="7620"/>
            <wp:docPr id="119312261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22612" name="Picture 1" descr="A screenshot of a phone&#10;&#10;AI-generated content may be incorrect."/>
                    <pic:cNvPicPr/>
                  </pic:nvPicPr>
                  <pic:blipFill>
                    <a:blip r:embed="rId9"/>
                    <a:stretch>
                      <a:fillRect/>
                    </a:stretch>
                  </pic:blipFill>
                  <pic:spPr>
                    <a:xfrm>
                      <a:off x="0" y="0"/>
                      <a:ext cx="2321521" cy="5017697"/>
                    </a:xfrm>
                    <a:prstGeom prst="rect">
                      <a:avLst/>
                    </a:prstGeom>
                  </pic:spPr>
                </pic:pic>
              </a:graphicData>
            </a:graphic>
          </wp:inline>
        </w:drawing>
      </w:r>
    </w:p>
    <w:p w14:paraId="6979BCF1" w14:textId="77777777" w:rsidR="004261DC" w:rsidRPr="00943A85" w:rsidRDefault="004261DC" w:rsidP="004261DC"/>
    <w:p w14:paraId="6F454548" w14:textId="19080C7A" w:rsidR="009B371C" w:rsidRDefault="00FA48C3" w:rsidP="00FA48C3">
      <w:pPr>
        <w:pStyle w:val="Heading3"/>
      </w:pPr>
      <w:bookmarkStart w:id="8" w:name="_Toc202283116"/>
      <w:r>
        <w:t>Subscription</w:t>
      </w:r>
      <w:bookmarkEnd w:id="8"/>
    </w:p>
    <w:p w14:paraId="463D0D28" w14:textId="4B20FC22" w:rsidR="00FA48C3" w:rsidRPr="00FA48C3" w:rsidRDefault="00D25D4A" w:rsidP="00FA48C3">
      <w:r>
        <w:t xml:space="preserve">The user has a 7-day free trial, after which they must subscribe to continue using the app. </w:t>
      </w:r>
      <w:r w:rsidR="00FA48C3">
        <w:t xml:space="preserve">Subscriptions are done through the Google Play Store and Apple App Store, no third-party payments. </w:t>
      </w:r>
    </w:p>
    <w:p w14:paraId="49503BD3" w14:textId="33860ABF" w:rsidR="00D25D4A" w:rsidRPr="001B75C4" w:rsidRDefault="00907137" w:rsidP="00D25D4A">
      <w:r w:rsidRPr="00907137">
        <w:rPr>
          <w:noProof/>
        </w:rPr>
        <w:lastRenderedPageBreak/>
        <w:drawing>
          <wp:inline distT="0" distB="0" distL="0" distR="0" wp14:anchorId="385703ED" wp14:editId="5E207384">
            <wp:extent cx="3219899" cy="7059010"/>
            <wp:effectExtent l="0" t="0" r="0" b="8890"/>
            <wp:docPr id="12773424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42433" name="Picture 1" descr="A screenshot of a phone&#10;&#10;AI-generated content may be incorrect."/>
                    <pic:cNvPicPr/>
                  </pic:nvPicPr>
                  <pic:blipFill>
                    <a:blip r:embed="rId10"/>
                    <a:stretch>
                      <a:fillRect/>
                    </a:stretch>
                  </pic:blipFill>
                  <pic:spPr>
                    <a:xfrm>
                      <a:off x="0" y="0"/>
                      <a:ext cx="3219899" cy="7059010"/>
                    </a:xfrm>
                    <a:prstGeom prst="rect">
                      <a:avLst/>
                    </a:prstGeom>
                  </pic:spPr>
                </pic:pic>
              </a:graphicData>
            </a:graphic>
          </wp:inline>
        </w:drawing>
      </w:r>
    </w:p>
    <w:p w14:paraId="2613E4F2" w14:textId="77777777" w:rsidR="00D25D4A" w:rsidRDefault="00D25D4A" w:rsidP="00D25D4A">
      <w:r>
        <w:t>At the bottom of the "How to use this app" screen, before the "Let's go!" button, I added:</w:t>
      </w:r>
    </w:p>
    <w:p w14:paraId="6442E2D7" w14:textId="77777777" w:rsidR="00D25D4A" w:rsidRDefault="00D25D4A" w:rsidP="00AF36DD">
      <w:pPr>
        <w:ind w:left="720"/>
      </w:pPr>
      <w:r>
        <w:t>7-Day Free Trial (bold)</w:t>
      </w:r>
    </w:p>
    <w:p w14:paraId="144A3EDA" w14:textId="59C2CE24" w:rsidR="00AF36DD" w:rsidRDefault="00AF36DD" w:rsidP="00AF36DD">
      <w:pPr>
        <w:ind w:left="720"/>
      </w:pPr>
      <w:r>
        <w:t>Enjoy access to all content for 7 days.</w:t>
      </w:r>
    </w:p>
    <w:p w14:paraId="75054485" w14:textId="69AFB1F0" w:rsidR="00D25D4A" w:rsidRDefault="00D25D4A" w:rsidP="00AF36DD">
      <w:pPr>
        <w:ind w:left="720"/>
      </w:pPr>
      <w:r>
        <w:t>Then [#.00/]month, cancel anytime</w:t>
      </w:r>
    </w:p>
    <w:p w14:paraId="66228A2A" w14:textId="77777777" w:rsidR="00D25D4A" w:rsidRDefault="00D25D4A" w:rsidP="00D25D4A">
      <w:r>
        <w:lastRenderedPageBreak/>
        <w:t>I also moved the "Let's go!" button down.</w:t>
      </w:r>
    </w:p>
    <w:p w14:paraId="561B642B" w14:textId="77777777" w:rsidR="00D25D4A" w:rsidRDefault="00D25D4A" w:rsidP="00D25D4A">
      <w:r>
        <w:t xml:space="preserve">Questions: </w:t>
      </w:r>
    </w:p>
    <w:p w14:paraId="73DEA993" w14:textId="77777777" w:rsidR="00D25D4A" w:rsidRDefault="00D25D4A" w:rsidP="00D25D4A">
      <w:pPr>
        <w:pStyle w:val="ListParagraph"/>
        <w:numPr>
          <w:ilvl w:val="0"/>
          <w:numId w:val="13"/>
        </w:numPr>
      </w:pPr>
      <w:r>
        <w:t>Will the bottom nav that my graphic artist provided be needed? If so, the frame will have to be lengthened and users will have to scroll down to see the logo, but I'm not concerned about that.</w:t>
      </w:r>
    </w:p>
    <w:p w14:paraId="401C5215" w14:textId="03D79DF3" w:rsidR="00D25D4A" w:rsidRDefault="00D25D4A" w:rsidP="00D25D4A">
      <w:pPr>
        <w:pStyle w:val="ListParagraph"/>
        <w:numPr>
          <w:ilvl w:val="0"/>
          <w:numId w:val="13"/>
        </w:numPr>
      </w:pPr>
      <w:r>
        <w:t xml:space="preserve">Should this </w:t>
      </w:r>
      <w:r w:rsidR="00E868DE">
        <w:t xml:space="preserve">instead </w:t>
      </w:r>
      <w:r>
        <w:t xml:space="preserve">be </w:t>
      </w:r>
      <w:r w:rsidR="0045643D">
        <w:t xml:space="preserve">shown on </w:t>
      </w:r>
      <w:r>
        <w:t>another</w:t>
      </w:r>
      <w:r w:rsidR="0045643D">
        <w:t xml:space="preserve"> separate</w:t>
      </w:r>
      <w:r>
        <w:t xml:space="preserve"> </w:t>
      </w:r>
      <w:r w:rsidR="00BF51A2">
        <w:t>screen</w:t>
      </w:r>
      <w:r w:rsidR="00E868DE">
        <w:t xml:space="preserve"> or</w:t>
      </w:r>
      <w:r w:rsidR="0045643D">
        <w:t xml:space="preserve"> modal</w:t>
      </w:r>
      <w:r>
        <w:t>? I’d like for users to get into the app</w:t>
      </w:r>
      <w:r w:rsidR="00BF51A2">
        <w:t xml:space="preserve"> as quickly as possible without clicking and dismissing screen after screen</w:t>
      </w:r>
      <w:r>
        <w:t xml:space="preserve">, but if it would be more </w:t>
      </w:r>
      <w:r w:rsidR="00BF51A2">
        <w:t>helpful</w:t>
      </w:r>
      <w:r>
        <w:t xml:space="preserve"> and ethical to </w:t>
      </w:r>
      <w:r w:rsidR="00BF51A2">
        <w:t>inform</w:t>
      </w:r>
      <w:r>
        <w:t xml:space="preserve"> them on a new </w:t>
      </w:r>
      <w:r w:rsidR="00BF51A2">
        <w:t>screen</w:t>
      </w:r>
      <w:r>
        <w:t xml:space="preserve"> that they are starting a 7-day free trial that ends in a subscription requirement, let’s create that screen.</w:t>
      </w:r>
    </w:p>
    <w:p w14:paraId="1985B5D7" w14:textId="5DC930B3" w:rsidR="00D25D4A" w:rsidRDefault="00D25D4A" w:rsidP="00D25D4A">
      <w:r>
        <w:t xml:space="preserve">I do need new </w:t>
      </w:r>
      <w:r w:rsidR="006F7503">
        <w:t xml:space="preserve">Splash screens </w:t>
      </w:r>
      <w:r>
        <w:t>that show a countdown to the end of the free subscription + a Subscribe button, and then after that an expired message. Something like this, for 3 days left, 2 days left, 1 day left:</w:t>
      </w:r>
    </w:p>
    <w:p w14:paraId="399DB426" w14:textId="77777777" w:rsidR="00D25D4A" w:rsidRDefault="00D25D4A" w:rsidP="00D25D4A">
      <w:r w:rsidRPr="00163B1E">
        <w:rPr>
          <w:noProof/>
        </w:rPr>
        <w:drawing>
          <wp:inline distT="0" distB="0" distL="0" distR="0" wp14:anchorId="119C3DC2" wp14:editId="31F9FA7E">
            <wp:extent cx="4725059" cy="3610479"/>
            <wp:effectExtent l="0" t="0" r="0" b="9525"/>
            <wp:docPr id="42982948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9485" name="Picture 1" descr="A screenshot of a video game&#10;&#10;AI-generated content may be incorrect."/>
                    <pic:cNvPicPr/>
                  </pic:nvPicPr>
                  <pic:blipFill>
                    <a:blip r:embed="rId11"/>
                    <a:stretch>
                      <a:fillRect/>
                    </a:stretch>
                  </pic:blipFill>
                  <pic:spPr>
                    <a:xfrm>
                      <a:off x="0" y="0"/>
                      <a:ext cx="4725059" cy="3610479"/>
                    </a:xfrm>
                    <a:prstGeom prst="rect">
                      <a:avLst/>
                    </a:prstGeom>
                  </pic:spPr>
                </pic:pic>
              </a:graphicData>
            </a:graphic>
          </wp:inline>
        </w:drawing>
      </w:r>
    </w:p>
    <w:p w14:paraId="7214F4BC" w14:textId="77777777" w:rsidR="00D25D4A" w:rsidRDefault="00D25D4A" w:rsidP="00D25D4A"/>
    <w:p w14:paraId="28FDD5D2" w14:textId="41A6B2D2" w:rsidR="00D25D4A" w:rsidRDefault="00D25D4A" w:rsidP="00D25D4A">
      <w:r>
        <w:t>These Splash screens also show as the user approaches the end of a subscription period as well: 3 days, 2 days, 1 day.</w:t>
      </w:r>
    </w:p>
    <w:p w14:paraId="2D00A724" w14:textId="77777777" w:rsidR="00D25D4A" w:rsidRDefault="00D25D4A" w:rsidP="00D25D4A">
      <w:r>
        <w:t>The Subscribe button takes the user to the Google Play Store or Apple App Store payment area. Once that process is complete, the user can re-launch the app and use it for the next 30 days.</w:t>
      </w:r>
    </w:p>
    <w:p w14:paraId="0D18DF5B" w14:textId="77777777" w:rsidR="00D25D4A" w:rsidRDefault="00D25D4A" w:rsidP="00D25D4A">
      <w:r>
        <w:t>After the free trial lapses or after the user’s subscription lapses, the user cannot load any content. Please display a screen like this if possible:</w:t>
      </w:r>
    </w:p>
    <w:p w14:paraId="0E3D6048" w14:textId="77777777" w:rsidR="00D25D4A" w:rsidRDefault="00D25D4A" w:rsidP="00D25D4A">
      <w:r w:rsidRPr="009057CB">
        <w:rPr>
          <w:noProof/>
        </w:rPr>
        <w:lastRenderedPageBreak/>
        <w:drawing>
          <wp:inline distT="0" distB="0" distL="0" distR="0" wp14:anchorId="5E0B8465" wp14:editId="7AE3019C">
            <wp:extent cx="4772691" cy="3134162"/>
            <wp:effectExtent l="0" t="0" r="8890" b="9525"/>
            <wp:docPr id="106632443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24434" name="Picture 1" descr="A screenshot of a video game&#10;&#10;AI-generated content may be incorrect."/>
                    <pic:cNvPicPr/>
                  </pic:nvPicPr>
                  <pic:blipFill>
                    <a:blip r:embed="rId12"/>
                    <a:stretch>
                      <a:fillRect/>
                    </a:stretch>
                  </pic:blipFill>
                  <pic:spPr>
                    <a:xfrm>
                      <a:off x="0" y="0"/>
                      <a:ext cx="4772691" cy="3134162"/>
                    </a:xfrm>
                    <a:prstGeom prst="rect">
                      <a:avLst/>
                    </a:prstGeom>
                  </pic:spPr>
                </pic:pic>
              </a:graphicData>
            </a:graphic>
          </wp:inline>
        </w:drawing>
      </w:r>
    </w:p>
    <w:p w14:paraId="63A362CD" w14:textId="77777777" w:rsidR="00D25D4A" w:rsidRDefault="00D25D4A" w:rsidP="00D25D4A"/>
    <w:p w14:paraId="7A8C287A" w14:textId="77777777" w:rsidR="00630A66" w:rsidRDefault="00630A66" w:rsidP="00B03C4D">
      <w:pPr>
        <w:pStyle w:val="Heading3"/>
      </w:pPr>
      <w:bookmarkStart w:id="9" w:name="_Toc202283117"/>
      <w:r>
        <w:t>Offline mode</w:t>
      </w:r>
      <w:bookmarkEnd w:id="9"/>
    </w:p>
    <w:p w14:paraId="4C43D1CE" w14:textId="2A176513" w:rsidR="00D32873" w:rsidRDefault="00D32873" w:rsidP="00D32873">
      <w:pPr>
        <w:ind w:left="360"/>
      </w:pPr>
      <w:r>
        <w:t xml:space="preserve">For all related </w:t>
      </w:r>
      <w:r w:rsidR="00B64964">
        <w:t>UI</w:t>
      </w:r>
      <w:r>
        <w:t xml:space="preserve">, follow the style of the Subscription </w:t>
      </w:r>
      <w:r w:rsidR="00B64964">
        <w:t>modal</w:t>
      </w:r>
      <w:r>
        <w:t xml:space="preserve"> shown in the </w:t>
      </w:r>
      <w:hyperlink w:anchor="_Subscription_content" w:history="1">
        <w:r w:rsidRPr="00A111D1">
          <w:rPr>
            <w:rStyle w:val="Hyperlink"/>
          </w:rPr>
          <w:t>Subscription</w:t>
        </w:r>
      </w:hyperlink>
      <w:r>
        <w:t xml:space="preserve"> section. </w:t>
      </w:r>
    </w:p>
    <w:p w14:paraId="6DF9B7CB" w14:textId="46E8CF49" w:rsidR="00630A66" w:rsidRDefault="009E6DF5" w:rsidP="00630A66">
      <w:pPr>
        <w:ind w:left="360"/>
      </w:pPr>
      <w:r>
        <w:t>A modal or screen</w:t>
      </w:r>
      <w:r w:rsidR="00F9420C">
        <w:t xml:space="preserve"> </w:t>
      </w:r>
      <w:r w:rsidR="00630A66">
        <w:t xml:space="preserve">needs to be added to the UI. For </w:t>
      </w:r>
      <w:r w:rsidR="001629CB">
        <w:t xml:space="preserve">Subscription </w:t>
      </w:r>
      <w:r w:rsidR="00A20BE7">
        <w:t>status</w:t>
      </w:r>
      <w:r w:rsidR="001629CB">
        <w:t xml:space="preserve"> = N</w:t>
      </w:r>
      <w:r w:rsidR="00630A66">
        <w:t xml:space="preserve"> (within the 7-day trial), this should appear after three Challenge words.</w:t>
      </w:r>
    </w:p>
    <w:p w14:paraId="200CE11B" w14:textId="77777777" w:rsidR="00630A66" w:rsidRDefault="00630A66" w:rsidP="00630A66">
      <w:pPr>
        <w:ind w:left="720"/>
      </w:pPr>
      <w:r>
        <w:t>Text:</w:t>
      </w:r>
    </w:p>
    <w:p w14:paraId="2924941D" w14:textId="77777777" w:rsidR="00630A66" w:rsidRDefault="00630A66" w:rsidP="00630A66">
      <w:pPr>
        <w:ind w:left="1440"/>
      </w:pPr>
      <w:r>
        <w:t>Want to use Rootle without Wi-Fi?</w:t>
      </w:r>
    </w:p>
    <w:p w14:paraId="7B52E510" w14:textId="77777777" w:rsidR="00630A66" w:rsidRDefault="00630A66" w:rsidP="00630A66">
      <w:pPr>
        <w:ind w:left="1440"/>
      </w:pPr>
      <w:r>
        <w:t>Subscribe to Rootle and download all US English audio for offline access. This will allow you to hear pronunciation guides and root meanings without an internet connection.</w:t>
      </w:r>
    </w:p>
    <w:p w14:paraId="362A906C" w14:textId="2F9646D4" w:rsidR="00630A66" w:rsidRDefault="00630A66" w:rsidP="00630A66">
      <w:pPr>
        <w:ind w:left="1440"/>
      </w:pPr>
      <w:r w:rsidRPr="00793822">
        <w:rPr>
          <w:rFonts w:ascii="Segoe UI Emoji" w:hAnsi="Segoe UI Emoji" w:cs="Segoe UI Emoji"/>
        </w:rPr>
        <w:t>✅</w:t>
      </w:r>
      <w:r>
        <w:t xml:space="preserve"> Choose </w:t>
      </w:r>
      <w:r w:rsidR="00B451AA">
        <w:t>[###]</w:t>
      </w:r>
      <w:r>
        <w:t xml:space="preserve">MB Male, </w:t>
      </w:r>
      <w:r w:rsidR="00B451AA">
        <w:t>[###]</w:t>
      </w:r>
      <w:r>
        <w:t xml:space="preserve">MB Female, or </w:t>
      </w:r>
      <w:r w:rsidR="00B451AA">
        <w:t>[##]GB</w:t>
      </w:r>
      <w:r>
        <w:t xml:space="preserve"> both</w:t>
      </w:r>
    </w:p>
    <w:p w14:paraId="19F35195" w14:textId="77777777" w:rsidR="00630A66" w:rsidRDefault="00630A66" w:rsidP="00630A66">
      <w:pPr>
        <w:ind w:left="1440"/>
      </w:pPr>
      <w:r w:rsidRPr="00793822">
        <w:rPr>
          <w:rFonts w:ascii="Segoe UI Emoji" w:hAnsi="Segoe UI Emoji" w:cs="Segoe UI Emoji"/>
        </w:rPr>
        <w:t>✅</w:t>
      </w:r>
      <w:r>
        <w:t xml:space="preserve"> One-time initial download </w:t>
      </w:r>
    </w:p>
    <w:p w14:paraId="268D8C82" w14:textId="77777777" w:rsidR="00630A66" w:rsidRDefault="00630A66" w:rsidP="00630A66">
      <w:pPr>
        <w:ind w:left="1440"/>
      </w:pPr>
      <w:r w:rsidRPr="00793822">
        <w:rPr>
          <w:rFonts w:ascii="Segoe UI Emoji" w:hAnsi="Segoe UI Emoji" w:cs="Segoe UI Emoji"/>
        </w:rPr>
        <w:t>✅</w:t>
      </w:r>
      <w:r>
        <w:t xml:space="preserve"> Optional monthly downloads of new content</w:t>
      </w:r>
    </w:p>
    <w:p w14:paraId="1F5426BA" w14:textId="77777777" w:rsidR="00630A66" w:rsidRDefault="00630A66" w:rsidP="00630A66">
      <w:pPr>
        <w:ind w:left="1440"/>
      </w:pPr>
      <w:r w:rsidRPr="00793822">
        <w:rPr>
          <w:rFonts w:ascii="Segoe UI Emoji" w:hAnsi="Segoe UI Emoji" w:cs="Segoe UI Emoji"/>
        </w:rPr>
        <w:t>✅</w:t>
      </w:r>
      <w:r>
        <w:t xml:space="preserve"> Remove anytime </w:t>
      </w:r>
    </w:p>
    <w:p w14:paraId="7A5E7CB1" w14:textId="77777777" w:rsidR="00630A66" w:rsidRDefault="00630A66" w:rsidP="00630A66">
      <w:pPr>
        <w:ind w:left="2520"/>
      </w:pPr>
      <w:r>
        <w:t>[Subscribe now]   [Remind me later]</w:t>
      </w:r>
    </w:p>
    <w:p w14:paraId="15E28B50" w14:textId="77777777" w:rsidR="00630A66" w:rsidRDefault="00630A66" w:rsidP="00630A66">
      <w:pPr>
        <w:ind w:left="2520"/>
      </w:pPr>
    </w:p>
    <w:p w14:paraId="440A368B" w14:textId="69662863" w:rsidR="00630A66" w:rsidRDefault="00630A66" w:rsidP="009E6DF5">
      <w:pPr>
        <w:ind w:left="720"/>
      </w:pPr>
      <w:r w:rsidRPr="001629CB">
        <w:rPr>
          <w:b/>
          <w:bCs/>
        </w:rPr>
        <w:t>Remind me later</w:t>
      </w:r>
      <w:r w:rsidR="001629CB" w:rsidRPr="001629CB">
        <w:rPr>
          <w:b/>
          <w:bCs/>
        </w:rPr>
        <w:t>.</w:t>
      </w:r>
      <w:r w:rsidR="001629CB">
        <w:t xml:space="preserve"> For this choice</w:t>
      </w:r>
      <w:r w:rsidR="009E6DF5">
        <w:t>, s</w:t>
      </w:r>
      <w:r w:rsidR="003A367B">
        <w:t>how</w:t>
      </w:r>
      <w:r>
        <w:t xml:space="preserve"> </w:t>
      </w:r>
      <w:r w:rsidR="009E6DF5">
        <w:t>a modal</w:t>
      </w:r>
      <w:r>
        <w:t xml:space="preserve"> </w:t>
      </w:r>
      <w:r w:rsidR="003A367B">
        <w:t>with</w:t>
      </w:r>
      <w:r>
        <w:t xml:space="preserve"> this text:</w:t>
      </w:r>
    </w:p>
    <w:p w14:paraId="56DB5DCB" w14:textId="06262CE0" w:rsidR="00630A66" w:rsidRDefault="00630A66" w:rsidP="00630A66">
      <w:pPr>
        <w:ind w:left="1440"/>
      </w:pPr>
      <w:r>
        <w:t xml:space="preserve">You </w:t>
      </w:r>
      <w:r w:rsidR="001766BF">
        <w:t>may</w:t>
      </w:r>
      <w:r>
        <w:t xml:space="preserve"> choose Offline mode at any time after you subscribe. </w:t>
      </w:r>
    </w:p>
    <w:p w14:paraId="38AA12C8" w14:textId="77777777" w:rsidR="00630A66" w:rsidRDefault="00630A66" w:rsidP="00630A66">
      <w:pPr>
        <w:ind w:left="2880"/>
      </w:pPr>
      <w:r>
        <w:t>[Close]</w:t>
      </w:r>
    </w:p>
    <w:p w14:paraId="06AD301C" w14:textId="77777777" w:rsidR="00671B87" w:rsidRDefault="00671B87" w:rsidP="00671B87">
      <w:pPr>
        <w:ind w:left="1080"/>
      </w:pPr>
      <w:r w:rsidRPr="00671B87">
        <w:rPr>
          <w:b/>
          <w:bCs/>
        </w:rPr>
        <w:lastRenderedPageBreak/>
        <w:t>Subscribe now.</w:t>
      </w:r>
      <w:r>
        <w:t xml:space="preserve"> For this choice, launch the payment process in the Google Play Store or Apple App Store.</w:t>
      </w:r>
    </w:p>
    <w:p w14:paraId="4F6FE886" w14:textId="6108AF8F" w:rsidR="00630A66" w:rsidRDefault="00630A66" w:rsidP="00671B87">
      <w:pPr>
        <w:ind w:left="1440"/>
      </w:pPr>
      <w:r>
        <w:t xml:space="preserve">After the user subscribes and re-launches the app, </w:t>
      </w:r>
      <w:r w:rsidR="0063327C">
        <w:t>display</w:t>
      </w:r>
      <w:r>
        <w:t xml:space="preserve"> </w:t>
      </w:r>
      <w:r w:rsidR="000B4A21">
        <w:t>a</w:t>
      </w:r>
      <w:r w:rsidR="00671B87">
        <w:t xml:space="preserve"> screen</w:t>
      </w:r>
      <w:r w:rsidR="0063327C">
        <w:t xml:space="preserve"> or modal</w:t>
      </w:r>
      <w:r>
        <w:t xml:space="preserve"> with this text after the first 3 swipes:</w:t>
      </w:r>
    </w:p>
    <w:p w14:paraId="13383FF6" w14:textId="77777777" w:rsidR="00630A66" w:rsidRDefault="00630A66" w:rsidP="00630A66">
      <w:pPr>
        <w:ind w:left="2160"/>
      </w:pPr>
      <w:r>
        <w:t>Want to use Rootle without Wi-Fi?</w:t>
      </w:r>
    </w:p>
    <w:p w14:paraId="6FFA8DB1" w14:textId="77777777" w:rsidR="00630A66" w:rsidRDefault="00630A66" w:rsidP="00630A66">
      <w:pPr>
        <w:ind w:left="2160"/>
      </w:pPr>
      <w:r>
        <w:t>Download all US English audio for offline access. This will allow you to hear pronunciation guides and root meanings without an internet connection.</w:t>
      </w:r>
    </w:p>
    <w:p w14:paraId="7A1AAA85" w14:textId="2079B6A4" w:rsidR="00630A66" w:rsidRDefault="00630A66" w:rsidP="00630A66">
      <w:pPr>
        <w:ind w:left="2160"/>
      </w:pPr>
      <w:r w:rsidRPr="00793822">
        <w:rPr>
          <w:rFonts w:ascii="Segoe UI Emoji" w:hAnsi="Segoe UI Emoji" w:cs="Segoe UI Emoji"/>
        </w:rPr>
        <w:t>✅</w:t>
      </w:r>
      <w:r>
        <w:t xml:space="preserve"> Choose </w:t>
      </w:r>
      <w:r w:rsidR="00B451AA">
        <w:t>[###]</w:t>
      </w:r>
      <w:r>
        <w:t xml:space="preserve">MB Male, </w:t>
      </w:r>
      <w:r w:rsidR="00B451AA">
        <w:t>[###]</w:t>
      </w:r>
      <w:r>
        <w:t xml:space="preserve">MB Female, or </w:t>
      </w:r>
      <w:r w:rsidR="00B451AA">
        <w:t>[##]GB</w:t>
      </w:r>
      <w:r>
        <w:t xml:space="preserve"> both</w:t>
      </w:r>
    </w:p>
    <w:p w14:paraId="6C0CADD2" w14:textId="77777777" w:rsidR="00630A66" w:rsidRDefault="00630A66" w:rsidP="00630A66">
      <w:pPr>
        <w:ind w:left="2160"/>
      </w:pPr>
      <w:r w:rsidRPr="00793822">
        <w:rPr>
          <w:rFonts w:ascii="Segoe UI Emoji" w:hAnsi="Segoe UI Emoji" w:cs="Segoe UI Emoji"/>
        </w:rPr>
        <w:t>✅</w:t>
      </w:r>
      <w:r>
        <w:t xml:space="preserve"> One-time initial download </w:t>
      </w:r>
    </w:p>
    <w:p w14:paraId="3D7534B8" w14:textId="77777777" w:rsidR="00630A66" w:rsidRDefault="00630A66" w:rsidP="00630A66">
      <w:pPr>
        <w:ind w:left="2160"/>
      </w:pPr>
      <w:r w:rsidRPr="00793822">
        <w:rPr>
          <w:rFonts w:ascii="Segoe UI Emoji" w:hAnsi="Segoe UI Emoji" w:cs="Segoe UI Emoji"/>
        </w:rPr>
        <w:t>✅</w:t>
      </w:r>
      <w:r>
        <w:t xml:space="preserve"> Optional monthly downloads of new content</w:t>
      </w:r>
    </w:p>
    <w:p w14:paraId="5474522E" w14:textId="77777777" w:rsidR="00630A66" w:rsidRDefault="00630A66" w:rsidP="00630A66">
      <w:pPr>
        <w:ind w:left="2160"/>
      </w:pPr>
      <w:r w:rsidRPr="00793822">
        <w:rPr>
          <w:rFonts w:ascii="Segoe UI Emoji" w:hAnsi="Segoe UI Emoji" w:cs="Segoe UI Emoji"/>
        </w:rPr>
        <w:t>✅</w:t>
      </w:r>
      <w:r>
        <w:t xml:space="preserve"> Remove anytime </w:t>
      </w:r>
    </w:p>
    <w:p w14:paraId="5234FFD5" w14:textId="77777777" w:rsidR="00245298" w:rsidRPr="005C7F9A" w:rsidRDefault="00245298" w:rsidP="00245298">
      <w:pPr>
        <w:ind w:left="2880"/>
      </w:pPr>
      <w:r w:rsidRPr="005C7F9A">
        <w:t>Download audio for offline use</w:t>
      </w:r>
    </w:p>
    <w:p w14:paraId="56477781" w14:textId="1FF3DE51" w:rsidR="00245298" w:rsidRPr="005C7F9A" w:rsidRDefault="00245298" w:rsidP="00245298">
      <w:pPr>
        <w:ind w:left="2880"/>
      </w:pPr>
      <w:r w:rsidRPr="005C7F9A">
        <w:t>☐ Male audio (</w:t>
      </w:r>
      <w:r w:rsidR="00B451AA">
        <w:t>[###]</w:t>
      </w:r>
      <w:r w:rsidRPr="005C7F9A">
        <w:t>MB)</w:t>
      </w:r>
    </w:p>
    <w:p w14:paraId="0EC063A3" w14:textId="6AE4A736" w:rsidR="00245298" w:rsidRPr="005C7F9A" w:rsidRDefault="00245298" w:rsidP="00245298">
      <w:pPr>
        <w:ind w:left="2880"/>
      </w:pPr>
      <w:r w:rsidRPr="005C7F9A">
        <w:t>☐ Female audio (</w:t>
      </w:r>
      <w:r w:rsidR="00B451AA">
        <w:t>[###]</w:t>
      </w:r>
      <w:r w:rsidRPr="005C7F9A">
        <w:t>MB)</w:t>
      </w:r>
    </w:p>
    <w:p w14:paraId="05BB1A8B" w14:textId="77777777" w:rsidR="00245298" w:rsidRDefault="00245298" w:rsidP="00245298">
      <w:pPr>
        <w:ind w:left="2880"/>
      </w:pPr>
      <w:r w:rsidRPr="005C7F9A">
        <w:t xml:space="preserve">[Download now] </w:t>
      </w:r>
    </w:p>
    <w:p w14:paraId="51AECB13" w14:textId="77777777" w:rsidR="00630A66" w:rsidRDefault="00630A66" w:rsidP="00630A66">
      <w:pPr>
        <w:ind w:left="2880"/>
      </w:pPr>
      <w:r>
        <w:t>[Remind me later]</w:t>
      </w:r>
    </w:p>
    <w:p w14:paraId="39B169F3" w14:textId="5F8E5BF6" w:rsidR="00630A66" w:rsidRDefault="00630A66" w:rsidP="00630A66">
      <w:pPr>
        <w:pStyle w:val="ListParagraph"/>
        <w:numPr>
          <w:ilvl w:val="0"/>
          <w:numId w:val="15"/>
        </w:numPr>
      </w:pPr>
      <w:r w:rsidRPr="00A47F6C">
        <w:rPr>
          <w:b/>
          <w:bCs/>
        </w:rPr>
        <w:t>Remind me later.</w:t>
      </w:r>
      <w:r>
        <w:t xml:space="preserve"> For this choice</w:t>
      </w:r>
      <w:r w:rsidR="001629CB">
        <w:t>,</w:t>
      </w:r>
      <w:r>
        <w:t xml:space="preserve"> </w:t>
      </w:r>
      <w:r w:rsidR="00F451CC">
        <w:t>display</w:t>
      </w:r>
      <w:r>
        <w:t xml:space="preserve"> </w:t>
      </w:r>
      <w:r w:rsidR="00F451CC">
        <w:t>a modal</w:t>
      </w:r>
      <w:r>
        <w:t xml:space="preserve"> with this text:</w:t>
      </w:r>
    </w:p>
    <w:p w14:paraId="663A6525" w14:textId="6512E255" w:rsidR="00630A66" w:rsidRDefault="00630A66" w:rsidP="00630A66">
      <w:pPr>
        <w:ind w:left="1440"/>
      </w:pPr>
      <w:r>
        <w:t xml:space="preserve">You </w:t>
      </w:r>
      <w:r w:rsidR="001766BF">
        <w:t>may</w:t>
      </w:r>
      <w:r>
        <w:t xml:space="preserve"> choose Offline mode in the Settings anytime.</w:t>
      </w:r>
    </w:p>
    <w:p w14:paraId="69471C6C" w14:textId="77777777" w:rsidR="00630A66" w:rsidRDefault="00630A66" w:rsidP="00630A66">
      <w:pPr>
        <w:ind w:left="2880"/>
      </w:pPr>
      <w:r>
        <w:t>[Close]</w:t>
      </w:r>
    </w:p>
    <w:p w14:paraId="545E1E70" w14:textId="620C2E97" w:rsidR="00630A66" w:rsidRDefault="00630A66" w:rsidP="00630A66">
      <w:pPr>
        <w:pStyle w:val="ListParagraph"/>
        <w:numPr>
          <w:ilvl w:val="0"/>
          <w:numId w:val="15"/>
        </w:numPr>
      </w:pPr>
      <w:r w:rsidRPr="00A47F6C">
        <w:rPr>
          <w:b/>
          <w:bCs/>
        </w:rPr>
        <w:t>Downloa</w:t>
      </w:r>
      <w:r w:rsidR="004A4BE3">
        <w:rPr>
          <w:b/>
          <w:bCs/>
        </w:rPr>
        <w:t>d now</w:t>
      </w:r>
      <w:r w:rsidRPr="00A47F6C">
        <w:rPr>
          <w:b/>
          <w:bCs/>
        </w:rPr>
        <w:t>.</w:t>
      </w:r>
      <w:r>
        <w:t xml:space="preserve"> For this choice, execute download</w:t>
      </w:r>
      <w:r w:rsidR="007377AE">
        <w:t>(s) per user’s choice</w:t>
      </w:r>
      <w:r>
        <w:t>.</w:t>
      </w:r>
      <w:r w:rsidR="0067217D">
        <w:t xml:space="preserve"> Display </w:t>
      </w:r>
      <w:r w:rsidR="009F5DCD">
        <w:t xml:space="preserve">Progress UI during download, </w:t>
      </w:r>
      <w:r w:rsidR="0067217D">
        <w:t>Confirmation modal upon completion.</w:t>
      </w:r>
    </w:p>
    <w:p w14:paraId="381307E3" w14:textId="653A2415" w:rsidR="00BD1CC7" w:rsidRDefault="00310CED" w:rsidP="00BD1CC7">
      <w:pPr>
        <w:pStyle w:val="Heading2"/>
      </w:pPr>
      <w:bookmarkStart w:id="10" w:name="_Toc202283118"/>
      <w:r>
        <w:t>Features</w:t>
      </w:r>
      <w:r w:rsidR="00ED73F1">
        <w:t>/behavior</w:t>
      </w:r>
      <w:bookmarkEnd w:id="10"/>
    </w:p>
    <w:p w14:paraId="118FF5D5" w14:textId="6F0E2D81" w:rsidR="002B6A74" w:rsidRPr="00D11ABB" w:rsidRDefault="00BD1CC7" w:rsidP="00D11ABB">
      <w:pPr>
        <w:pStyle w:val="Heading3"/>
      </w:pPr>
      <w:bookmarkStart w:id="11" w:name="_Toc202283119"/>
      <w:r w:rsidRPr="00D11ABB">
        <w:rPr>
          <w:rStyle w:val="Strong"/>
          <w:b w:val="0"/>
          <w:bCs w:val="0"/>
        </w:rPr>
        <w:t>Audio</w:t>
      </w:r>
      <w:bookmarkEnd w:id="11"/>
      <w:r w:rsidRPr="00D11ABB">
        <w:t xml:space="preserve"> </w:t>
      </w:r>
    </w:p>
    <w:p w14:paraId="4D22681B" w14:textId="2B4502FA" w:rsidR="00BD1CC7" w:rsidRDefault="00BD1CC7" w:rsidP="00310211">
      <w:pPr>
        <w:ind w:left="360"/>
      </w:pPr>
      <w:r>
        <w:t>The Root and Meaning audios are separate files. They play one after the other (Root, Meaning) with no pause in between.</w:t>
      </w:r>
    </w:p>
    <w:p w14:paraId="41A1893E" w14:textId="77777777" w:rsidR="006201F6" w:rsidRPr="00ED73F1" w:rsidRDefault="00BD1CC7" w:rsidP="00ED73F1">
      <w:pPr>
        <w:pStyle w:val="Heading4"/>
      </w:pPr>
      <w:r w:rsidRPr="00ED73F1">
        <w:rPr>
          <w:rStyle w:val="Strong"/>
          <w:b w:val="0"/>
          <w:bCs w:val="0"/>
        </w:rPr>
        <w:t>Latency</w:t>
      </w:r>
    </w:p>
    <w:p w14:paraId="3C00A914" w14:textId="2D62C80E" w:rsidR="00BD1CC7" w:rsidRDefault="00BD1CC7" w:rsidP="006201F6">
      <w:pPr>
        <w:ind w:left="360"/>
      </w:pPr>
      <w:r>
        <w:t>To prevent an annoying lag of the audio, I suggest that audio files be loaded on launch for the next ~25 words, or whatever is a reasonable amount of data to download. This would cause a slight lag at each incremental download, unless downloads can happen in the background while the user is advancing through the app, but it’s probably a better option than running up to the server for each separate audio file.</w:t>
      </w:r>
    </w:p>
    <w:p w14:paraId="0240C429" w14:textId="77777777" w:rsidR="006201F6" w:rsidRPr="006201F6" w:rsidRDefault="00BD1CC7" w:rsidP="006201F6">
      <w:pPr>
        <w:pStyle w:val="Heading3"/>
      </w:pPr>
      <w:bookmarkStart w:id="12" w:name="_Toc202283120"/>
      <w:r w:rsidRPr="00017477">
        <w:t>Offline</w:t>
      </w:r>
      <w:r>
        <w:t xml:space="preserve"> availability</w:t>
      </w:r>
      <w:bookmarkEnd w:id="12"/>
    </w:p>
    <w:p w14:paraId="006332DF" w14:textId="4ECA715D" w:rsidR="00BD1CC7" w:rsidRDefault="00BD1CC7" w:rsidP="00ED73F1">
      <w:pPr>
        <w:ind w:left="360"/>
      </w:pPr>
      <w:r>
        <w:t xml:space="preserve">Option for offline availability is included. </w:t>
      </w:r>
      <w:r w:rsidR="00CA58C5">
        <w:t xml:space="preserve">These files should go into </w:t>
      </w:r>
      <w:r w:rsidR="003F7B2B" w:rsidRPr="003F7B2B">
        <w:t>app-private storage</w:t>
      </w:r>
      <w:r w:rsidR="003F7B2B">
        <w:t>.</w:t>
      </w:r>
    </w:p>
    <w:p w14:paraId="23026AFE" w14:textId="77777777" w:rsidR="00CA58C5" w:rsidRDefault="00CA58C5" w:rsidP="00CA58C5">
      <w:pPr>
        <w:ind w:left="360"/>
      </w:pPr>
      <w:bookmarkStart w:id="13" w:name="_Toc202283121"/>
      <w:r>
        <w:lastRenderedPageBreak/>
        <w:t>For convenience in describing the User Interface, I’m using:</w:t>
      </w:r>
    </w:p>
    <w:p w14:paraId="2ECF483A" w14:textId="77777777" w:rsidR="00CA58C5" w:rsidRDefault="00CA58C5" w:rsidP="00CA58C5">
      <w:pPr>
        <w:pStyle w:val="ListParagraph"/>
        <w:numPr>
          <w:ilvl w:val="1"/>
          <w:numId w:val="12"/>
        </w:numPr>
      </w:pPr>
      <w:r>
        <w:t xml:space="preserve">If user has downloaded Male audio, </w:t>
      </w:r>
      <w:r w:rsidRPr="00281096">
        <w:rPr>
          <w:b/>
          <w:bCs/>
        </w:rPr>
        <w:t>Offline mode = M</w:t>
      </w:r>
    </w:p>
    <w:p w14:paraId="61129B28" w14:textId="77777777" w:rsidR="00CA58C5" w:rsidRDefault="00CA58C5" w:rsidP="00CA58C5">
      <w:pPr>
        <w:pStyle w:val="ListParagraph"/>
        <w:numPr>
          <w:ilvl w:val="1"/>
          <w:numId w:val="12"/>
        </w:numPr>
      </w:pPr>
      <w:r>
        <w:t xml:space="preserve">If user has downloaded Female audio, </w:t>
      </w:r>
      <w:r w:rsidRPr="00281096">
        <w:rPr>
          <w:b/>
          <w:bCs/>
        </w:rPr>
        <w:t>Offline mode = F</w:t>
      </w:r>
    </w:p>
    <w:p w14:paraId="21D72F51" w14:textId="77777777" w:rsidR="00CA58C5" w:rsidRDefault="00CA58C5" w:rsidP="00CA58C5">
      <w:pPr>
        <w:pStyle w:val="ListParagraph"/>
        <w:numPr>
          <w:ilvl w:val="1"/>
          <w:numId w:val="12"/>
        </w:numPr>
      </w:pPr>
      <w:r>
        <w:t xml:space="preserve">If user has downloaded both Male and Female audio, </w:t>
      </w:r>
      <w:r w:rsidRPr="00281096">
        <w:rPr>
          <w:b/>
          <w:bCs/>
        </w:rPr>
        <w:t>Offline mode = B</w:t>
      </w:r>
    </w:p>
    <w:p w14:paraId="573EEB79" w14:textId="77777777" w:rsidR="00CA58C5" w:rsidRDefault="00CA58C5" w:rsidP="00CA58C5">
      <w:pPr>
        <w:pStyle w:val="ListParagraph"/>
        <w:numPr>
          <w:ilvl w:val="1"/>
          <w:numId w:val="12"/>
        </w:numPr>
      </w:pPr>
      <w:r>
        <w:t xml:space="preserve">If user has no offline audio (downloaded and removed or never downloaded), </w:t>
      </w:r>
      <w:r w:rsidRPr="00281096">
        <w:rPr>
          <w:b/>
          <w:bCs/>
        </w:rPr>
        <w:t>Offline mode = N.</w:t>
      </w:r>
    </w:p>
    <w:p w14:paraId="5174BFE9" w14:textId="77777777" w:rsidR="00ED73F1" w:rsidRPr="00ED73F1" w:rsidRDefault="00BD1CC7" w:rsidP="00310211">
      <w:pPr>
        <w:pStyle w:val="Heading3"/>
      </w:pPr>
      <w:r>
        <w:t>Displaying</w:t>
      </w:r>
      <w:r w:rsidRPr="00017477">
        <w:t xml:space="preserve"> sentences</w:t>
      </w:r>
      <w:bookmarkEnd w:id="13"/>
    </w:p>
    <w:p w14:paraId="78A336E0" w14:textId="0548B5D8" w:rsidR="00BD1CC7" w:rsidRDefault="00BD1CC7" w:rsidP="00310211">
      <w:pPr>
        <w:ind w:left="360"/>
      </w:pPr>
      <w:r>
        <w:t>Quotation marks must be added to the sample sentences at runtime. Examples:</w:t>
      </w:r>
    </w:p>
    <w:p w14:paraId="287D337A" w14:textId="77777777" w:rsidR="00BD1CC7" w:rsidRDefault="00BD1CC7" w:rsidP="00BD1CC7">
      <w:pPr>
        <w:ind w:left="720"/>
      </w:pPr>
      <w:r w:rsidRPr="00BE75B9">
        <w:t>&lt;Text&gt;“&lt;RenderHTML source={{ html: sentence }} /&gt;”&lt;/Text&gt;</w:t>
      </w:r>
    </w:p>
    <w:p w14:paraId="662C9A2C" w14:textId="77777777" w:rsidR="00BD1CC7" w:rsidRDefault="00BD1CC7" w:rsidP="00BD1CC7">
      <w:pPr>
        <w:ind w:left="720"/>
      </w:pPr>
      <w:r>
        <w:t>OR</w:t>
      </w:r>
    </w:p>
    <w:p w14:paraId="5823756E" w14:textId="77777777" w:rsidR="00BD1CC7" w:rsidRDefault="00BD1CC7" w:rsidP="00BD1CC7">
      <w:pPr>
        <w:ind w:left="720"/>
      </w:pPr>
      <w:r w:rsidRPr="00BE75B9">
        <w:t>Text('“${Html(data: sentence)}”')</w:t>
      </w:r>
    </w:p>
    <w:p w14:paraId="330E668B" w14:textId="3BAB9534" w:rsidR="00310211" w:rsidRPr="00310211" w:rsidRDefault="00A1197B" w:rsidP="00A1197B">
      <w:pPr>
        <w:pStyle w:val="Heading3"/>
      </w:pPr>
      <w:bookmarkStart w:id="14" w:name="_Toc202283122"/>
      <w:r>
        <w:t>Friendly Faces</w:t>
      </w:r>
      <w:bookmarkEnd w:id="14"/>
    </w:p>
    <w:p w14:paraId="635CE8EE" w14:textId="6524D665" w:rsidR="00BD1CC7" w:rsidRDefault="00BD1CC7" w:rsidP="00A1197B">
      <w:pPr>
        <w:ind w:left="360"/>
      </w:pPr>
      <w:r>
        <w:t xml:space="preserve">A </w:t>
      </w:r>
      <w:r w:rsidR="00A1197B">
        <w:t>Friendly Face</w:t>
      </w:r>
      <w:r>
        <w:t xml:space="preserve"> graphic invites the user to Guess the meaning. Once the user clicks Show the meaning, an additional </w:t>
      </w:r>
      <w:r w:rsidR="00A1197B">
        <w:t>Friendly Face</w:t>
      </w:r>
      <w:r>
        <w:t xml:space="preserve"> graphic appears next to it. After 10 screens, swap in a new pair of </w:t>
      </w:r>
      <w:r w:rsidR="00A1197B">
        <w:t>Friendly Face</w:t>
      </w:r>
      <w:r w:rsidR="00A7626B">
        <w:t>s</w:t>
      </w:r>
      <w:r>
        <w:t>. The images are pngs that are placed over a green “halo” in the app. I’ll need to know requirements for resizing them during runtime. Should they all be the same size? All square rather than rectangular? I will add these png files to the Assets.</w:t>
      </w:r>
    </w:p>
    <w:p w14:paraId="1CBD4EB9" w14:textId="77777777" w:rsidR="00A1197B" w:rsidRPr="00A1197B" w:rsidRDefault="00BD1CC7" w:rsidP="00A1197B">
      <w:pPr>
        <w:pStyle w:val="Heading3"/>
      </w:pPr>
      <w:bookmarkStart w:id="15" w:name="_Toc202283123"/>
      <w:r w:rsidRPr="00017477">
        <w:t>Search function</w:t>
      </w:r>
      <w:bookmarkEnd w:id="15"/>
    </w:p>
    <w:p w14:paraId="7E60E8D8" w14:textId="671E9EC1" w:rsidR="00BD1CC7" w:rsidRDefault="00BD1CC7" w:rsidP="00A1197B">
      <w:pPr>
        <w:ind w:left="360"/>
      </w:pPr>
      <w:r>
        <w:t xml:space="preserve">Since </w:t>
      </w:r>
      <w:r w:rsidR="00CA3608">
        <w:t>this</w:t>
      </w:r>
      <w:r>
        <w:t xml:space="preserve"> uses only one column</w:t>
      </w:r>
      <w:r w:rsidR="00A76F66">
        <w:t xml:space="preserve"> in the JSON data</w:t>
      </w:r>
      <w:r>
        <w:t>, it should be possible to sort results alphabetically on the client side.</w:t>
      </w:r>
    </w:p>
    <w:p w14:paraId="23D8A6AD" w14:textId="77777777" w:rsidR="00A1197B" w:rsidRPr="00A1197B" w:rsidRDefault="001224F0" w:rsidP="00A1197B">
      <w:pPr>
        <w:pStyle w:val="Heading3"/>
      </w:pPr>
      <w:bookmarkStart w:id="16" w:name="_Toc202283125"/>
      <w:r w:rsidRPr="00281096">
        <w:t>Subscription</w:t>
      </w:r>
      <w:r w:rsidR="00BD1CC7" w:rsidRPr="00281096">
        <w:t xml:space="preserve"> </w:t>
      </w:r>
      <w:r w:rsidR="00281096" w:rsidRPr="00281096">
        <w:t>status</w:t>
      </w:r>
      <w:bookmarkEnd w:id="16"/>
    </w:p>
    <w:p w14:paraId="1FD587D9" w14:textId="3C8DB800" w:rsidR="00BD1CC7" w:rsidRDefault="00BD1CC7" w:rsidP="00A1197B">
      <w:pPr>
        <w:ind w:left="360"/>
      </w:pPr>
      <w:r w:rsidRPr="00A1197B">
        <w:rPr>
          <w:b/>
          <w:bCs/>
        </w:rPr>
        <w:t>Y</w:t>
      </w:r>
      <w:r w:rsidRPr="008039CD">
        <w:t xml:space="preserve"> an</w:t>
      </w:r>
      <w:r>
        <w:t xml:space="preserve">d </w:t>
      </w:r>
      <w:r w:rsidRPr="00A1197B">
        <w:rPr>
          <w:b/>
          <w:bCs/>
        </w:rPr>
        <w:t>N</w:t>
      </w:r>
      <w:r>
        <w:t>.</w:t>
      </w:r>
    </w:p>
    <w:p w14:paraId="098955B3" w14:textId="77777777" w:rsidR="00A1197B" w:rsidRPr="00A1197B" w:rsidRDefault="002B772B" w:rsidP="00A1197B">
      <w:pPr>
        <w:pStyle w:val="Heading3"/>
      </w:pPr>
      <w:bookmarkStart w:id="17" w:name="_Toc202283126"/>
      <w:r>
        <w:t>Sort status</w:t>
      </w:r>
      <w:bookmarkEnd w:id="17"/>
    </w:p>
    <w:p w14:paraId="7D497592" w14:textId="04F6C251" w:rsidR="002B772B" w:rsidRDefault="002B772B" w:rsidP="00A1197B">
      <w:pPr>
        <w:ind w:left="360"/>
        <w:rPr>
          <w:ins w:id="18" w:author="Joan Maltese" w:date="2025-07-01T20:41:00Z" w16du:dateUtc="2025-07-02T03:41:00Z"/>
        </w:rPr>
      </w:pPr>
      <w:r w:rsidRPr="00A1197B">
        <w:rPr>
          <w:b/>
          <w:bCs/>
        </w:rPr>
        <w:t xml:space="preserve">R, A, </w:t>
      </w:r>
      <w:r>
        <w:t>and</w:t>
      </w:r>
      <w:r w:rsidRPr="00A1197B">
        <w:rPr>
          <w:b/>
          <w:bCs/>
        </w:rPr>
        <w:t xml:space="preserve"> S </w:t>
      </w:r>
      <w:r w:rsidRPr="002B772B">
        <w:t>(random, alpha, system)</w:t>
      </w:r>
    </w:p>
    <w:p w14:paraId="50E9AAB3" w14:textId="77777777" w:rsidR="00D15E1E" w:rsidRDefault="00D15E1E" w:rsidP="007E23F8">
      <w:pPr>
        <w:pStyle w:val="Heading3"/>
        <w:rPr>
          <w:ins w:id="19" w:author="Joan Maltese" w:date="2025-07-01T20:41:00Z" w16du:dateUtc="2025-07-02T03:41:00Z"/>
        </w:rPr>
      </w:pPr>
      <w:ins w:id="20" w:author="Joan Maltese" w:date="2025-07-01T20:41:00Z" w16du:dateUtc="2025-07-02T03:41:00Z">
        <w:r>
          <w:t>Localization</w:t>
        </w:r>
      </w:ins>
    </w:p>
    <w:p w14:paraId="0B518F38" w14:textId="00F35FBD" w:rsidR="00D15E1E" w:rsidRDefault="00D15E1E">
      <w:pPr>
        <w:rPr>
          <w:ins w:id="21" w:author="Joan Maltese" w:date="2025-07-01T21:04:00Z" w16du:dateUtc="2025-07-02T04:04:00Z"/>
        </w:rPr>
      </w:pPr>
      <w:ins w:id="22" w:author="Joan Maltese" w:date="2025-07-01T20:41:00Z" w16du:dateUtc="2025-07-02T03:41:00Z">
        <w:r>
          <w:t xml:space="preserve">App will </w:t>
        </w:r>
      </w:ins>
      <w:ins w:id="23" w:author="Joan Maltese" w:date="2025-07-01T20:42:00Z" w16du:dateUtc="2025-07-02T03:42:00Z">
        <w:r w:rsidR="0028227E">
          <w:t xml:space="preserve">be priced differently depending on region. </w:t>
        </w:r>
      </w:ins>
      <w:ins w:id="24" w:author="Joan Maltese" w:date="2025-07-01T21:02:00Z" w16du:dateUtc="2025-07-02T04:02:00Z">
        <w:r w:rsidR="008324FA">
          <w:t xml:space="preserve">Instead of hard-coding subscription prices, these should be </w:t>
        </w:r>
        <w:r w:rsidR="002C0774">
          <w:t>fetched at runtime from platform-specific APIs.</w:t>
        </w:r>
      </w:ins>
      <w:ins w:id="25" w:author="Joan Maltese" w:date="2025-07-01T21:04:00Z" w16du:dateUtc="2025-07-02T04:04:00Z">
        <w:r w:rsidR="00CB2EB6">
          <w:t xml:space="preserve"> Here’s what AI gave me:</w:t>
        </w:r>
      </w:ins>
    </w:p>
    <w:p w14:paraId="6A93A306" w14:textId="77066DC0" w:rsidR="001B5ACF" w:rsidRPr="00D15E1E" w:rsidRDefault="001B5ACF">
      <w:pPr>
        <w:rPr>
          <w:ins w:id="26" w:author="Joan Maltese" w:date="2025-07-01T20:41:00Z" w16du:dateUtc="2025-07-02T03:41:00Z"/>
        </w:rPr>
        <w:pPrChange w:id="27" w:author="Joan Maltese" w:date="2025-07-01T20:41:00Z" w16du:dateUtc="2025-07-02T03:41:00Z">
          <w:pPr>
            <w:pStyle w:val="Heading3"/>
          </w:pPr>
        </w:pPrChange>
      </w:pPr>
      <w:ins w:id="28" w:author="Joan Maltese" w:date="2025-07-01T21:04:00Z" w16du:dateUtc="2025-07-02T04:04:00Z">
        <w:r w:rsidRPr="001B5ACF">
          <w:rPr>
            <w:noProof/>
          </w:rPr>
          <w:lastRenderedPageBreak/>
          <w:drawing>
            <wp:inline distT="0" distB="0" distL="0" distR="0" wp14:anchorId="4CAD4BFF" wp14:editId="306CCD2F">
              <wp:extent cx="5943600" cy="2508250"/>
              <wp:effectExtent l="0" t="0" r="0" b="6350"/>
              <wp:docPr id="971801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132" name="Picture 1" descr="A screenshot of a computer code&#10;&#10;AI-generated content may be incorrect."/>
                      <pic:cNvPicPr/>
                    </pic:nvPicPr>
                    <pic:blipFill>
                      <a:blip r:embed="rId13"/>
                      <a:stretch>
                        <a:fillRect/>
                      </a:stretch>
                    </pic:blipFill>
                    <pic:spPr>
                      <a:xfrm>
                        <a:off x="0" y="0"/>
                        <a:ext cx="5943600" cy="2508250"/>
                      </a:xfrm>
                      <a:prstGeom prst="rect">
                        <a:avLst/>
                      </a:prstGeom>
                    </pic:spPr>
                  </pic:pic>
                </a:graphicData>
              </a:graphic>
            </wp:inline>
          </w:drawing>
        </w:r>
      </w:ins>
    </w:p>
    <w:p w14:paraId="6E27520B" w14:textId="2F75AFE5" w:rsidR="007E23F8" w:rsidRDefault="007E23F8" w:rsidP="007E23F8">
      <w:pPr>
        <w:pStyle w:val="Heading3"/>
        <w:rPr>
          <w:ins w:id="29" w:author="Joan Maltese" w:date="2025-07-01T20:43:00Z" w16du:dateUtc="2025-07-02T03:43:00Z"/>
        </w:rPr>
      </w:pPr>
      <w:ins w:id="30" w:author="Joan Maltese" w:date="2025-07-01T20:41:00Z" w16du:dateUtc="2025-07-02T03:41:00Z">
        <w:r>
          <w:t>Multiple languages</w:t>
        </w:r>
      </w:ins>
    </w:p>
    <w:p w14:paraId="5D9D0784" w14:textId="307DCC14" w:rsidR="00B41FE7" w:rsidRDefault="00B41FE7" w:rsidP="00B41FE7">
      <w:pPr>
        <w:rPr>
          <w:ins w:id="31" w:author="Joan Maltese" w:date="2025-07-01T20:43:00Z" w16du:dateUtc="2025-07-02T03:43:00Z"/>
        </w:rPr>
      </w:pPr>
      <w:ins w:id="32" w:author="Joan Maltese" w:date="2025-07-01T20:43:00Z" w16du:dateUtc="2025-07-02T03:43:00Z">
        <w:r>
          <w:t xml:space="preserve">Users can select </w:t>
        </w:r>
      </w:ins>
      <w:ins w:id="33" w:author="Joan Maltese" w:date="2025-07-01T20:45:00Z" w16du:dateUtc="2025-07-02T03:45:00Z">
        <w:r w:rsidR="00B7193F">
          <w:t>a</w:t>
        </w:r>
      </w:ins>
      <w:ins w:id="34" w:author="Joan Maltese" w:date="2025-07-01T20:43:00Z" w16du:dateUtc="2025-07-02T03:43:00Z">
        <w:r w:rsidR="00CA121C">
          <w:t xml:space="preserve"> language for the UI:</w:t>
        </w:r>
      </w:ins>
    </w:p>
    <w:p w14:paraId="0D09C252" w14:textId="77777777" w:rsidR="00460377" w:rsidRDefault="00460377">
      <w:pPr>
        <w:pStyle w:val="ListParagraph"/>
        <w:numPr>
          <w:ilvl w:val="0"/>
          <w:numId w:val="27"/>
        </w:numPr>
        <w:rPr>
          <w:ins w:id="35" w:author="Joan Maltese" w:date="2025-07-01T20:45:00Z" w16du:dateUtc="2025-07-02T03:45:00Z"/>
        </w:rPr>
        <w:pPrChange w:id="36" w:author="Joan Maltese" w:date="2025-07-01T20:45:00Z" w16du:dateUtc="2025-07-02T03:45:00Z">
          <w:pPr/>
        </w:pPrChange>
      </w:pPr>
      <w:ins w:id="37" w:author="Joan Maltese" w:date="2025-07-01T20:45:00Z" w16du:dateUtc="2025-07-02T03:45:00Z">
        <w:r>
          <w:t>English (default)</w:t>
        </w:r>
      </w:ins>
    </w:p>
    <w:p w14:paraId="4A708966" w14:textId="77777777" w:rsidR="00460377" w:rsidRDefault="00460377">
      <w:pPr>
        <w:pStyle w:val="ListParagraph"/>
        <w:numPr>
          <w:ilvl w:val="0"/>
          <w:numId w:val="27"/>
        </w:numPr>
        <w:rPr>
          <w:ins w:id="38" w:author="Joan Maltese" w:date="2025-07-01T20:45:00Z" w16du:dateUtc="2025-07-02T03:45:00Z"/>
        </w:rPr>
        <w:pPrChange w:id="39" w:author="Joan Maltese" w:date="2025-07-01T20:45:00Z" w16du:dateUtc="2025-07-02T03:45:00Z">
          <w:pPr/>
        </w:pPrChange>
      </w:pPr>
      <w:ins w:id="40" w:author="Joan Maltese" w:date="2025-07-01T20:45:00Z" w16du:dateUtc="2025-07-02T03:45:00Z">
        <w:r>
          <w:t>Français</w:t>
        </w:r>
      </w:ins>
    </w:p>
    <w:p w14:paraId="5A53DE14" w14:textId="77777777" w:rsidR="00460377" w:rsidRDefault="00460377">
      <w:pPr>
        <w:pStyle w:val="ListParagraph"/>
        <w:numPr>
          <w:ilvl w:val="0"/>
          <w:numId w:val="27"/>
        </w:numPr>
        <w:rPr>
          <w:ins w:id="41" w:author="Joan Maltese" w:date="2025-07-01T20:45:00Z" w16du:dateUtc="2025-07-02T03:45:00Z"/>
        </w:rPr>
        <w:pPrChange w:id="42" w:author="Joan Maltese" w:date="2025-07-01T20:45:00Z" w16du:dateUtc="2025-07-02T03:45:00Z">
          <w:pPr/>
        </w:pPrChange>
      </w:pPr>
      <w:ins w:id="43" w:author="Joan Maltese" w:date="2025-07-01T20:45:00Z" w16du:dateUtc="2025-07-02T03:45:00Z">
        <w:r w:rsidRPr="00B7193F">
          <w:rPr>
            <w:rFonts w:ascii="MS Mincho" w:eastAsia="MS Mincho" w:hAnsi="MS Mincho" w:cs="MS Mincho" w:hint="eastAsia"/>
            <w:rPrChange w:id="44" w:author="Joan Maltese" w:date="2025-07-01T20:45:00Z" w16du:dateUtc="2025-07-02T03:45:00Z">
              <w:rPr>
                <w:rFonts w:eastAsia="MS Mincho" w:hint="eastAsia"/>
              </w:rPr>
            </w:rPrChange>
          </w:rPr>
          <w:t>中文</w:t>
        </w:r>
      </w:ins>
    </w:p>
    <w:p w14:paraId="5E7B7ECE" w14:textId="77777777" w:rsidR="00460377" w:rsidRDefault="00460377">
      <w:pPr>
        <w:pStyle w:val="ListParagraph"/>
        <w:numPr>
          <w:ilvl w:val="0"/>
          <w:numId w:val="27"/>
        </w:numPr>
        <w:rPr>
          <w:ins w:id="45" w:author="Joan Maltese" w:date="2025-07-01T20:45:00Z" w16du:dateUtc="2025-07-02T03:45:00Z"/>
        </w:rPr>
        <w:pPrChange w:id="46" w:author="Joan Maltese" w:date="2025-07-01T20:45:00Z" w16du:dateUtc="2025-07-02T03:45:00Z">
          <w:pPr/>
        </w:pPrChange>
      </w:pPr>
      <w:ins w:id="47" w:author="Joan Maltese" w:date="2025-07-01T20:45:00Z" w16du:dateUtc="2025-07-02T03:45:00Z">
        <w:r w:rsidRPr="00B7193F">
          <w:rPr>
            <w:rFonts w:ascii="Arial" w:hAnsi="Arial" w:cs="Arial" w:hint="eastAsia"/>
            <w:rPrChange w:id="48" w:author="Joan Maltese" w:date="2025-07-01T20:45:00Z" w16du:dateUtc="2025-07-02T03:45:00Z">
              <w:rPr>
                <w:rFonts w:hint="eastAsia"/>
              </w:rPr>
            </w:rPrChange>
          </w:rPr>
          <w:t>العربية</w:t>
        </w:r>
      </w:ins>
    </w:p>
    <w:p w14:paraId="42BC80FF" w14:textId="77777777" w:rsidR="00460377" w:rsidRDefault="00460377">
      <w:pPr>
        <w:pStyle w:val="ListParagraph"/>
        <w:numPr>
          <w:ilvl w:val="0"/>
          <w:numId w:val="27"/>
        </w:numPr>
        <w:rPr>
          <w:ins w:id="49" w:author="Joan Maltese" w:date="2025-07-01T20:45:00Z" w16du:dateUtc="2025-07-02T03:45:00Z"/>
        </w:rPr>
        <w:pPrChange w:id="50" w:author="Joan Maltese" w:date="2025-07-01T20:45:00Z" w16du:dateUtc="2025-07-02T03:45:00Z">
          <w:pPr/>
        </w:pPrChange>
      </w:pPr>
      <w:ins w:id="51" w:author="Joan Maltese" w:date="2025-07-01T20:45:00Z" w16du:dateUtc="2025-07-02T03:45:00Z">
        <w:r w:rsidRPr="00B7193F">
          <w:rPr>
            <w:rFonts w:ascii="Nirmala UI" w:hAnsi="Nirmala UI" w:cs="Nirmala UI" w:hint="cs"/>
            <w:rPrChange w:id="52" w:author="Joan Maltese" w:date="2025-07-01T20:45:00Z" w16du:dateUtc="2025-07-02T03:45:00Z">
              <w:rPr>
                <w:rFonts w:hint="cs"/>
              </w:rPr>
            </w:rPrChange>
          </w:rPr>
          <w:t>हिन्दी</w:t>
        </w:r>
      </w:ins>
    </w:p>
    <w:p w14:paraId="54ADA082" w14:textId="77777777" w:rsidR="00460377" w:rsidRDefault="00460377">
      <w:pPr>
        <w:pStyle w:val="ListParagraph"/>
        <w:numPr>
          <w:ilvl w:val="0"/>
          <w:numId w:val="27"/>
        </w:numPr>
        <w:rPr>
          <w:ins w:id="53" w:author="Joan Maltese" w:date="2025-07-01T20:45:00Z" w16du:dateUtc="2025-07-02T03:45:00Z"/>
        </w:rPr>
        <w:pPrChange w:id="54" w:author="Joan Maltese" w:date="2025-07-01T20:45:00Z" w16du:dateUtc="2025-07-02T03:45:00Z">
          <w:pPr/>
        </w:pPrChange>
      </w:pPr>
      <w:ins w:id="55" w:author="Joan Maltese" w:date="2025-07-01T20:45:00Z" w16du:dateUtc="2025-07-02T03:45:00Z">
        <w:r>
          <w:t>Português</w:t>
        </w:r>
      </w:ins>
    </w:p>
    <w:p w14:paraId="77FD9B47" w14:textId="55E57B57" w:rsidR="00CA121C" w:rsidRPr="00B41FE7" w:rsidRDefault="00460377">
      <w:pPr>
        <w:pStyle w:val="ListParagraph"/>
        <w:numPr>
          <w:ilvl w:val="0"/>
          <w:numId w:val="27"/>
        </w:numPr>
        <w:rPr>
          <w:ins w:id="56" w:author="Joan Maltese" w:date="2025-07-01T20:41:00Z" w16du:dateUtc="2025-07-02T03:41:00Z"/>
        </w:rPr>
        <w:pPrChange w:id="57" w:author="Joan Maltese" w:date="2025-07-01T20:45:00Z" w16du:dateUtc="2025-07-02T03:45:00Z">
          <w:pPr>
            <w:pStyle w:val="Heading3"/>
          </w:pPr>
        </w:pPrChange>
      </w:pPr>
      <w:ins w:id="58" w:author="Joan Maltese" w:date="2025-07-01T20:45:00Z" w16du:dateUtc="2025-07-02T03:45:00Z">
        <w:r>
          <w:t>Espa</w:t>
        </w:r>
      </w:ins>
      <w:ins w:id="59" w:author="Joan Maltese" w:date="2025-07-01T20:45:00Z">
        <w:r w:rsidR="00B7193F" w:rsidRPr="00B7193F">
          <w:t>ñ</w:t>
        </w:r>
      </w:ins>
      <w:ins w:id="60" w:author="Joan Maltese" w:date="2025-07-01T20:45:00Z" w16du:dateUtc="2025-07-02T03:45:00Z">
        <w:r>
          <w:t>ol</w:t>
        </w:r>
      </w:ins>
    </w:p>
    <w:p w14:paraId="0B6F32A8" w14:textId="77777777" w:rsidR="007E23F8" w:rsidRPr="007E23F8" w:rsidRDefault="007E23F8">
      <w:pPr>
        <w:pPrChange w:id="61" w:author="Joan Maltese" w:date="2025-07-01T20:41:00Z" w16du:dateUtc="2025-07-02T03:41:00Z">
          <w:pPr>
            <w:ind w:left="360"/>
          </w:pPr>
        </w:pPrChange>
      </w:pPr>
    </w:p>
    <w:p w14:paraId="3BAF3276" w14:textId="77777777" w:rsidR="000027FB" w:rsidRDefault="000027FB" w:rsidP="000027FB">
      <w:pPr>
        <w:pStyle w:val="Heading2"/>
      </w:pPr>
      <w:bookmarkStart w:id="62" w:name="_Toc202283127"/>
      <w:r>
        <w:t>User interface</w:t>
      </w:r>
      <w:bookmarkEnd w:id="62"/>
    </w:p>
    <w:p w14:paraId="3E6198C3" w14:textId="4036F002" w:rsidR="00747916" w:rsidRDefault="005D7418" w:rsidP="00971487">
      <w:pPr>
        <w:pStyle w:val="Heading3"/>
      </w:pPr>
      <w:bookmarkStart w:id="63" w:name="_Toc202283128"/>
      <w:r>
        <w:t>Figma templat</w:t>
      </w:r>
      <w:r w:rsidR="00747916">
        <w:t>e</w:t>
      </w:r>
      <w:bookmarkEnd w:id="63"/>
    </w:p>
    <w:p w14:paraId="3538C915" w14:textId="381E423C" w:rsidR="005D7418" w:rsidRPr="005D7418" w:rsidRDefault="00E3366A" w:rsidP="005D7418">
      <w:r>
        <w:t>Designed</w:t>
      </w:r>
      <w:r w:rsidR="00747916">
        <w:t>, except for some screens that need to be added</w:t>
      </w:r>
      <w:r w:rsidR="00034C75">
        <w:t>, noted</w:t>
      </w:r>
      <w:r w:rsidR="00233D2D">
        <w:t xml:space="preserve"> in this document.</w:t>
      </w:r>
    </w:p>
    <w:p w14:paraId="224CA0EC" w14:textId="77777777" w:rsidR="002C40B5" w:rsidRDefault="00511AC6" w:rsidP="002C40B5">
      <w:pPr>
        <w:pStyle w:val="Heading3"/>
      </w:pPr>
      <w:bookmarkStart w:id="64" w:name="_Toc202283129"/>
      <w:r>
        <w:t>Settings menu</w:t>
      </w:r>
      <w:bookmarkEnd w:id="64"/>
    </w:p>
    <w:p w14:paraId="5568622C" w14:textId="77777777" w:rsidR="00C82959" w:rsidRDefault="000027FB" w:rsidP="00C82959">
      <w:pPr>
        <w:pStyle w:val="Heading4"/>
      </w:pPr>
      <w:r>
        <w:t>FAQ</w:t>
      </w:r>
    </w:p>
    <w:p w14:paraId="703392A6" w14:textId="3A7669FF" w:rsidR="00954CE5" w:rsidRDefault="004261DC" w:rsidP="00C82959">
      <w:pPr>
        <w:ind w:left="360"/>
      </w:pPr>
      <w:r>
        <w:t xml:space="preserve">Full text to come. </w:t>
      </w:r>
      <w:r w:rsidR="000027FB">
        <w:t xml:space="preserve">This is static text that </w:t>
      </w:r>
      <w:r w:rsidR="00353AB2">
        <w:t>requires scrolling to read it all.</w:t>
      </w:r>
      <w:r w:rsidR="00E30036">
        <w:t xml:space="preserve"> It should incorporate the How-to </w:t>
      </w:r>
      <w:r w:rsidR="00B53C83">
        <w:t xml:space="preserve">text and graphic as the </w:t>
      </w:r>
      <w:r w:rsidR="0018042C">
        <w:t>SECOND</w:t>
      </w:r>
      <w:r w:rsidR="00B53C83">
        <w:t xml:space="preserve"> question, which should be “How does this app work?” </w:t>
      </w:r>
      <w:r w:rsidR="00B53C83">
        <w:lastRenderedPageBreak/>
        <w:t>Here is an old design</w:t>
      </w:r>
      <w:r w:rsidR="00447B6A">
        <w:t xml:space="preserve"> that reflects this:</w:t>
      </w:r>
      <w:r w:rsidR="00447B6A">
        <w:br/>
      </w:r>
      <w:r w:rsidR="00AA6496" w:rsidRPr="00AA6496">
        <w:rPr>
          <w:noProof/>
        </w:rPr>
        <w:drawing>
          <wp:inline distT="0" distB="0" distL="0" distR="0" wp14:anchorId="564BD437" wp14:editId="7C5E582E">
            <wp:extent cx="2000529" cy="5315692"/>
            <wp:effectExtent l="0" t="0" r="0" b="0"/>
            <wp:docPr id="193750812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8126" name="Picture 1" descr="A screenshot of a cell phone&#10;&#10;AI-generated content may be incorrect."/>
                    <pic:cNvPicPr/>
                  </pic:nvPicPr>
                  <pic:blipFill>
                    <a:blip r:embed="rId14"/>
                    <a:stretch>
                      <a:fillRect/>
                    </a:stretch>
                  </pic:blipFill>
                  <pic:spPr>
                    <a:xfrm>
                      <a:off x="0" y="0"/>
                      <a:ext cx="2000529" cy="5315692"/>
                    </a:xfrm>
                    <a:prstGeom prst="rect">
                      <a:avLst/>
                    </a:prstGeom>
                  </pic:spPr>
                </pic:pic>
              </a:graphicData>
            </a:graphic>
          </wp:inline>
        </w:drawing>
      </w:r>
    </w:p>
    <w:p w14:paraId="60D877CE" w14:textId="77777777" w:rsidR="00DD6917" w:rsidRDefault="00DD6917" w:rsidP="00DD6917">
      <w:pPr>
        <w:ind w:left="360"/>
      </w:pPr>
    </w:p>
    <w:p w14:paraId="75441B84" w14:textId="77777777" w:rsidR="00EC6AE0" w:rsidRDefault="00024E13" w:rsidP="009B4329">
      <w:pPr>
        <w:pStyle w:val="Heading4"/>
      </w:pPr>
      <w:r>
        <w:t>Audio preferences</w:t>
      </w:r>
    </w:p>
    <w:p w14:paraId="5A41171C" w14:textId="5B1F258E" w:rsidR="00353AB2" w:rsidRDefault="00024E13" w:rsidP="00EC6AE0">
      <w:pPr>
        <w:ind w:left="360"/>
      </w:pPr>
      <w:r>
        <w:t>User may choose Male or Female</w:t>
      </w:r>
      <w:r w:rsidR="00562ECA">
        <w:t xml:space="preserve">. User may also </w:t>
      </w:r>
      <w:r w:rsidR="00CC5116">
        <w:t>select or deselect</w:t>
      </w:r>
      <w:r w:rsidR="00562ECA">
        <w:t xml:space="preserve"> </w:t>
      </w:r>
      <w:r>
        <w:t xml:space="preserve">to disable autoplay for Root + Meaning </w:t>
      </w:r>
      <w:r w:rsidR="00C90843">
        <w:t>each time a new Root or Challenge word loads.</w:t>
      </w:r>
    </w:p>
    <w:p w14:paraId="319821C7" w14:textId="38049E2B" w:rsidR="00DC0BF3" w:rsidRDefault="0065417F" w:rsidP="009B4329">
      <w:pPr>
        <w:pStyle w:val="Heading4"/>
      </w:pPr>
      <w:r>
        <w:t xml:space="preserve">Sort </w:t>
      </w:r>
      <w:r w:rsidR="00CB282F">
        <w:t>and</w:t>
      </w:r>
      <w:r>
        <w:t xml:space="preserve"> </w:t>
      </w:r>
      <w:r w:rsidR="00CB282F">
        <w:t>f</w:t>
      </w:r>
      <w:r>
        <w:t>ilter</w:t>
      </w:r>
    </w:p>
    <w:p w14:paraId="12EAFF8D" w14:textId="77777777" w:rsidR="004D12C1" w:rsidRDefault="00E805BD" w:rsidP="00DC0BF3">
      <w:pPr>
        <w:ind w:left="360"/>
      </w:pPr>
      <w:r>
        <w:t xml:space="preserve">User may choose to view entries in </w:t>
      </w:r>
      <w:r w:rsidR="004D12C1">
        <w:t>one of 3 ways:</w:t>
      </w:r>
    </w:p>
    <w:p w14:paraId="42C1204E" w14:textId="3A61185E" w:rsidR="004D12C1" w:rsidRDefault="00C277BC" w:rsidP="004D12C1">
      <w:pPr>
        <w:pStyle w:val="ListParagraph"/>
        <w:numPr>
          <w:ilvl w:val="0"/>
          <w:numId w:val="25"/>
        </w:numPr>
      </w:pPr>
      <w:r>
        <w:t xml:space="preserve">Sort status A: </w:t>
      </w:r>
      <w:r w:rsidR="004D12C1">
        <w:t>A</w:t>
      </w:r>
      <w:r w:rsidR="00E805BD">
        <w:t>lphabetical order (by</w:t>
      </w:r>
      <w:r w:rsidR="00655791">
        <w:t xml:space="preserve"> Root)</w:t>
      </w:r>
    </w:p>
    <w:p w14:paraId="0E0A173D" w14:textId="2A9478E4" w:rsidR="004D12C1" w:rsidRDefault="00C277BC" w:rsidP="004D12C1">
      <w:pPr>
        <w:pStyle w:val="ListParagraph"/>
        <w:numPr>
          <w:ilvl w:val="0"/>
          <w:numId w:val="25"/>
        </w:numPr>
      </w:pPr>
      <w:r>
        <w:t xml:space="preserve">Sort status R: </w:t>
      </w:r>
      <w:r w:rsidR="004D12C1">
        <w:t>R</w:t>
      </w:r>
      <w:r w:rsidR="00655791">
        <w:t>andom order</w:t>
      </w:r>
    </w:p>
    <w:p w14:paraId="4E00B7D7" w14:textId="482C3811" w:rsidR="00C90843" w:rsidRDefault="00C277BC" w:rsidP="004D12C1">
      <w:pPr>
        <w:pStyle w:val="ListParagraph"/>
        <w:numPr>
          <w:ilvl w:val="0"/>
          <w:numId w:val="25"/>
        </w:numPr>
      </w:pPr>
      <w:r>
        <w:t xml:space="preserve">Sort status B: </w:t>
      </w:r>
      <w:r w:rsidR="004D12C1">
        <w:t>B</w:t>
      </w:r>
      <w:r w:rsidR="00655791">
        <w:t xml:space="preserve">y </w:t>
      </w:r>
      <w:r w:rsidR="00900FCE">
        <w:t>biological system.</w:t>
      </w:r>
      <w:r w:rsidR="00DA0A97">
        <w:t xml:space="preserve"> </w:t>
      </w:r>
      <w:r w:rsidR="00C31A34">
        <w:t>If this is chosen, r</w:t>
      </w:r>
      <w:r w:rsidR="008B1756">
        <w:t xml:space="preserve">oots display in alphabetical order within each system. </w:t>
      </w:r>
      <w:r w:rsidR="00DA0A97">
        <w:t>Default order</w:t>
      </w:r>
      <w:r w:rsidR="00670B78">
        <w:t xml:space="preserve"> of the systems themselves</w:t>
      </w:r>
      <w:r w:rsidR="00DA0A97">
        <w:t xml:space="preserve"> is alphabetical</w:t>
      </w:r>
      <w:r w:rsidR="00670B78">
        <w:t>, but the user may reorder them by dragging cards.</w:t>
      </w:r>
    </w:p>
    <w:p w14:paraId="7F820A07" w14:textId="0E8AD7E7" w:rsidR="00DA0A97" w:rsidRDefault="00DA0A97" w:rsidP="00DC0BF3">
      <w:pPr>
        <w:pStyle w:val="ListParagraph"/>
        <w:numPr>
          <w:ilvl w:val="0"/>
          <w:numId w:val="20"/>
        </w:numPr>
      </w:pPr>
      <w:r>
        <w:t>Basics</w:t>
      </w:r>
    </w:p>
    <w:p w14:paraId="54A8E087" w14:textId="774CD442" w:rsidR="00DA0A97" w:rsidRDefault="00A21FFB" w:rsidP="00DC0BF3">
      <w:pPr>
        <w:pStyle w:val="ListParagraph"/>
        <w:numPr>
          <w:ilvl w:val="0"/>
          <w:numId w:val="20"/>
        </w:numPr>
      </w:pPr>
      <w:r w:rsidRPr="00A21FFB">
        <w:lastRenderedPageBreak/>
        <w:t xml:space="preserve">Blood </w:t>
      </w:r>
      <w:r w:rsidR="004E32D0">
        <w:t>&amp;</w:t>
      </w:r>
      <w:r w:rsidRPr="00A21FFB">
        <w:t xml:space="preserve"> Lymph</w:t>
      </w:r>
    </w:p>
    <w:p w14:paraId="10470DE1" w14:textId="0DF55EEE" w:rsidR="00A21FFB" w:rsidRDefault="004E32D0" w:rsidP="00DC0BF3">
      <w:pPr>
        <w:pStyle w:val="ListParagraph"/>
        <w:numPr>
          <w:ilvl w:val="0"/>
          <w:numId w:val="20"/>
        </w:numPr>
      </w:pPr>
      <w:r>
        <w:t>Cardiology</w:t>
      </w:r>
    </w:p>
    <w:p w14:paraId="682D1964" w14:textId="2BBC9A95" w:rsidR="004E32D0" w:rsidRDefault="004E32D0" w:rsidP="00DC0BF3">
      <w:pPr>
        <w:pStyle w:val="ListParagraph"/>
        <w:numPr>
          <w:ilvl w:val="0"/>
          <w:numId w:val="20"/>
        </w:numPr>
      </w:pPr>
      <w:r>
        <w:t>Digestive</w:t>
      </w:r>
    </w:p>
    <w:p w14:paraId="29126E6A" w14:textId="231BA39D" w:rsidR="004E32D0" w:rsidRDefault="004E32D0" w:rsidP="00DC0BF3">
      <w:pPr>
        <w:pStyle w:val="ListParagraph"/>
        <w:numPr>
          <w:ilvl w:val="0"/>
          <w:numId w:val="20"/>
        </w:numPr>
      </w:pPr>
      <w:r>
        <w:t>Endocrine</w:t>
      </w:r>
    </w:p>
    <w:p w14:paraId="6DCCD64D" w14:textId="68F8F41C" w:rsidR="004E32D0" w:rsidRDefault="004E32D0" w:rsidP="00DC0BF3">
      <w:pPr>
        <w:pStyle w:val="ListParagraph"/>
        <w:numPr>
          <w:ilvl w:val="0"/>
          <w:numId w:val="20"/>
        </w:numPr>
      </w:pPr>
      <w:r>
        <w:t>Eye &amp; Ear</w:t>
      </w:r>
    </w:p>
    <w:p w14:paraId="251001B3" w14:textId="232F38BD" w:rsidR="004E32D0" w:rsidRDefault="004E32D0" w:rsidP="00DC0BF3">
      <w:pPr>
        <w:pStyle w:val="ListParagraph"/>
        <w:numPr>
          <w:ilvl w:val="0"/>
          <w:numId w:val="20"/>
        </w:numPr>
      </w:pPr>
      <w:r>
        <w:t>Gynecology</w:t>
      </w:r>
    </w:p>
    <w:p w14:paraId="57CBEDE8" w14:textId="4840ED76" w:rsidR="004E32D0" w:rsidRDefault="004E32D0" w:rsidP="00DC0BF3">
      <w:pPr>
        <w:pStyle w:val="ListParagraph"/>
        <w:numPr>
          <w:ilvl w:val="0"/>
          <w:numId w:val="20"/>
        </w:numPr>
      </w:pPr>
      <w:r>
        <w:t>Integumentary</w:t>
      </w:r>
    </w:p>
    <w:p w14:paraId="78D2E066" w14:textId="56FEFBAB" w:rsidR="004E32D0" w:rsidRDefault="004E32D0" w:rsidP="00DC0BF3">
      <w:pPr>
        <w:pStyle w:val="ListParagraph"/>
        <w:numPr>
          <w:ilvl w:val="0"/>
          <w:numId w:val="20"/>
        </w:numPr>
      </w:pPr>
      <w:r>
        <w:t>Male</w:t>
      </w:r>
    </w:p>
    <w:p w14:paraId="02756218" w14:textId="512D94A8" w:rsidR="004E32D0" w:rsidRDefault="004E32D0" w:rsidP="00DC0BF3">
      <w:pPr>
        <w:pStyle w:val="ListParagraph"/>
        <w:numPr>
          <w:ilvl w:val="0"/>
          <w:numId w:val="20"/>
        </w:numPr>
      </w:pPr>
      <w:r>
        <w:t>Musculo-skeletal</w:t>
      </w:r>
    </w:p>
    <w:p w14:paraId="6D626E00" w14:textId="547BA409" w:rsidR="004E32D0" w:rsidRDefault="008B44A5" w:rsidP="00DC0BF3">
      <w:pPr>
        <w:pStyle w:val="ListParagraph"/>
        <w:numPr>
          <w:ilvl w:val="0"/>
          <w:numId w:val="20"/>
        </w:numPr>
      </w:pPr>
      <w:r>
        <w:t>Neurological</w:t>
      </w:r>
    </w:p>
    <w:p w14:paraId="04E4C3FC" w14:textId="189DBB31" w:rsidR="008B44A5" w:rsidRDefault="008B44A5" w:rsidP="00DC0BF3">
      <w:pPr>
        <w:pStyle w:val="ListParagraph"/>
        <w:numPr>
          <w:ilvl w:val="0"/>
          <w:numId w:val="20"/>
        </w:numPr>
      </w:pPr>
      <w:r>
        <w:t>Respiratory</w:t>
      </w:r>
    </w:p>
    <w:p w14:paraId="360AF16D" w14:textId="0008B4CD" w:rsidR="008B44A5" w:rsidRDefault="008B44A5" w:rsidP="00DC0BF3">
      <w:pPr>
        <w:pStyle w:val="ListParagraph"/>
        <w:numPr>
          <w:ilvl w:val="0"/>
          <w:numId w:val="20"/>
        </w:numPr>
      </w:pPr>
      <w:r>
        <w:t>Urinary</w:t>
      </w:r>
    </w:p>
    <w:p w14:paraId="59C81B5E" w14:textId="3499319F" w:rsidR="00C0330D" w:rsidRDefault="00287E51" w:rsidP="00E36DF9">
      <w:pPr>
        <w:ind w:left="720"/>
      </w:pPr>
      <w:r>
        <w:t>For Sort status A and B</w:t>
      </w:r>
      <w:r w:rsidR="00C277BC">
        <w:t>, save the user’s Last Viewed Position by RECNUM so they can resume this place when they reopen the app.</w:t>
      </w:r>
    </w:p>
    <w:p w14:paraId="595DDF75" w14:textId="7C58126F" w:rsidR="000027FB" w:rsidRDefault="00617A7C" w:rsidP="00E36DF9">
      <w:pPr>
        <w:ind w:left="720"/>
      </w:pPr>
      <w:r>
        <w:t xml:space="preserve">In Sort &amp; Filter, the user may also </w:t>
      </w:r>
      <w:r w:rsidR="00CC5116">
        <w:t>select or deselect</w:t>
      </w:r>
      <w:r>
        <w:t xml:space="preserve"> </w:t>
      </w:r>
      <w:r w:rsidR="00A40387">
        <w:t xml:space="preserve">to hide </w:t>
      </w:r>
      <w:r w:rsidR="00380E92">
        <w:t>Challenge words</w:t>
      </w:r>
      <w:r w:rsidR="00A40387">
        <w:t xml:space="preserve"> they have already seen. </w:t>
      </w:r>
    </w:p>
    <w:p w14:paraId="09D6125F" w14:textId="77777777" w:rsidR="00730F51" w:rsidRDefault="00730F51" w:rsidP="00730F51">
      <w:pPr>
        <w:pStyle w:val="Heading4"/>
      </w:pPr>
      <w:r>
        <w:t>Manage subscription</w:t>
      </w:r>
    </w:p>
    <w:p w14:paraId="748B78A3" w14:textId="3B57F870" w:rsidR="00730F51" w:rsidRDefault="00AC6D08" w:rsidP="00730F51">
      <w:pPr>
        <w:ind w:left="360"/>
      </w:pPr>
      <w:r>
        <w:t>Expand the settings scree</w:t>
      </w:r>
      <w:r w:rsidR="00772966">
        <w:t>n.</w:t>
      </w:r>
      <w:r>
        <w:t xml:space="preserve"> </w:t>
      </w:r>
      <w:r w:rsidR="00730F51">
        <w:t>Use this text:</w:t>
      </w:r>
    </w:p>
    <w:p w14:paraId="259FF2E9" w14:textId="77777777" w:rsidR="00730F51" w:rsidRPr="003D2856" w:rsidRDefault="00730F51" w:rsidP="00730F51">
      <w:pPr>
        <w:ind w:left="720"/>
      </w:pPr>
      <w:r w:rsidRPr="003D2856">
        <w:t>Your Rootle subscription is securely managed through your device's app store.</w:t>
      </w:r>
    </w:p>
    <w:p w14:paraId="0436AB7E" w14:textId="77777777" w:rsidR="00730F51" w:rsidRPr="003D2856" w:rsidRDefault="00730F51" w:rsidP="00730F51">
      <w:pPr>
        <w:numPr>
          <w:ilvl w:val="0"/>
          <w:numId w:val="21"/>
        </w:numPr>
        <w:tabs>
          <w:tab w:val="clear" w:pos="720"/>
          <w:tab w:val="num" w:pos="1080"/>
        </w:tabs>
        <w:ind w:left="1080"/>
      </w:pPr>
      <w:r w:rsidRPr="003D2856">
        <w:t xml:space="preserve">To </w:t>
      </w:r>
      <w:r w:rsidRPr="003D2856">
        <w:rPr>
          <w:b/>
          <w:bCs/>
        </w:rPr>
        <w:t>cancel or modify</w:t>
      </w:r>
      <w:r w:rsidRPr="003D2856">
        <w:t xml:space="preserve"> your subscription, please use the links below:</w:t>
      </w:r>
    </w:p>
    <w:p w14:paraId="405DA1E4" w14:textId="77777777" w:rsidR="00730F51" w:rsidRPr="003D2856" w:rsidRDefault="00730F51" w:rsidP="00730F51">
      <w:pPr>
        <w:ind w:left="720"/>
      </w:pPr>
      <w:r w:rsidRPr="003D2856">
        <w:rPr>
          <w:rFonts w:ascii="Segoe UI Emoji" w:hAnsi="Segoe UI Emoji" w:cs="Segoe UI Emoji"/>
        </w:rPr>
        <w:t>📱</w:t>
      </w:r>
      <w:r w:rsidRPr="003D2856">
        <w:t xml:space="preserve"> </w:t>
      </w:r>
      <w:r w:rsidRPr="003D2856">
        <w:rPr>
          <w:b/>
          <w:bCs/>
        </w:rPr>
        <w:t>Android (Google Play)</w:t>
      </w:r>
      <w:r w:rsidRPr="003D2856">
        <w:br/>
      </w:r>
      <w:hyperlink r:id="rId15" w:history="1">
        <w:r w:rsidRPr="003D2856">
          <w:rPr>
            <w:rStyle w:val="Hyperlink"/>
          </w:rPr>
          <w:t>Manage on Google Play</w:t>
        </w:r>
      </w:hyperlink>
    </w:p>
    <w:p w14:paraId="63188C9B" w14:textId="77777777" w:rsidR="00730F51" w:rsidRPr="003D2856" w:rsidRDefault="00730F51" w:rsidP="00730F51">
      <w:pPr>
        <w:ind w:left="720"/>
      </w:pPr>
      <w:r w:rsidRPr="003D2856">
        <w:rPr>
          <w:rFonts w:ascii="Segoe UI Emoji" w:hAnsi="Segoe UI Emoji" w:cs="Segoe UI Emoji"/>
        </w:rPr>
        <w:t>🍎</w:t>
      </w:r>
      <w:r w:rsidRPr="003D2856">
        <w:t xml:space="preserve"> </w:t>
      </w:r>
      <w:r w:rsidRPr="003D2856">
        <w:rPr>
          <w:b/>
          <w:bCs/>
        </w:rPr>
        <w:t>iOS (Apple App Store)</w:t>
      </w:r>
      <w:r w:rsidRPr="003D2856">
        <w:br/>
      </w:r>
      <w:hyperlink r:id="rId16" w:tgtFrame="_new" w:history="1">
        <w:r w:rsidRPr="003D2856">
          <w:rPr>
            <w:rStyle w:val="Hyperlink"/>
          </w:rPr>
          <w:t>Manage on Apple Subscriptions</w:t>
        </w:r>
      </w:hyperlink>
    </w:p>
    <w:p w14:paraId="3FD6FBE9" w14:textId="77777777" w:rsidR="00730F51" w:rsidRPr="003D2856" w:rsidRDefault="00730F51" w:rsidP="00730F51">
      <w:pPr>
        <w:ind w:left="720"/>
      </w:pPr>
      <w:r w:rsidRPr="003D2856">
        <w:t>You can cancel anytime. Your access will continue through the end of the current billing period.</w:t>
      </w:r>
    </w:p>
    <w:p w14:paraId="49CAB5FE" w14:textId="67FE0100" w:rsidR="003A7AB0" w:rsidRDefault="003A7AB0" w:rsidP="00730F51">
      <w:pPr>
        <w:pStyle w:val="Heading4"/>
      </w:pPr>
      <w:r>
        <w:t>Offline mode</w:t>
      </w:r>
    </w:p>
    <w:p w14:paraId="46E2BD9E" w14:textId="5EADB2DC" w:rsidR="003A7AB0" w:rsidRDefault="006451A0" w:rsidP="003A7AB0">
      <w:r w:rsidRPr="00F15913">
        <w:rPr>
          <w:b/>
          <w:bCs/>
        </w:rPr>
        <w:t xml:space="preserve">If Subscription status </w:t>
      </w:r>
      <w:r w:rsidR="009C2048">
        <w:rPr>
          <w:b/>
          <w:bCs/>
        </w:rPr>
        <w:t>=</w:t>
      </w:r>
      <w:r w:rsidRPr="00F15913">
        <w:rPr>
          <w:b/>
          <w:bCs/>
        </w:rPr>
        <w:t xml:space="preserve"> </w:t>
      </w:r>
      <w:r w:rsidR="00F864BC">
        <w:rPr>
          <w:b/>
          <w:bCs/>
        </w:rPr>
        <w:t>N</w:t>
      </w:r>
      <w:r w:rsidRPr="00F15913">
        <w:rPr>
          <w:b/>
          <w:bCs/>
        </w:rPr>
        <w:t>,</w:t>
      </w:r>
      <w:r>
        <w:t xml:space="preserve"> </w:t>
      </w:r>
      <w:r w:rsidR="00024729">
        <w:t>expand the Settings screen</w:t>
      </w:r>
      <w:r w:rsidR="00F15913">
        <w:t xml:space="preserve"> with this text</w:t>
      </w:r>
      <w:r>
        <w:t xml:space="preserve"> (same as the </w:t>
      </w:r>
      <w:r w:rsidR="00024729">
        <w:t>screen</w:t>
      </w:r>
      <w:r>
        <w:t xml:space="preserve"> shown after 3 swipes</w:t>
      </w:r>
      <w:r w:rsidR="00F15913">
        <w:t>):</w:t>
      </w:r>
    </w:p>
    <w:p w14:paraId="655AE8C4" w14:textId="77777777" w:rsidR="00F15913" w:rsidRDefault="00F15913" w:rsidP="00F15913">
      <w:pPr>
        <w:ind w:left="1440"/>
      </w:pPr>
      <w:r>
        <w:t>Want to use Rootle without Wi-Fi?</w:t>
      </w:r>
    </w:p>
    <w:p w14:paraId="6BA09174" w14:textId="77777777" w:rsidR="00F15913" w:rsidRDefault="00F15913" w:rsidP="00F15913">
      <w:pPr>
        <w:ind w:left="1440"/>
      </w:pPr>
      <w:r>
        <w:t>Subscribe to Rootle and download all US English audio for offline access. This will allow you to hear pronunciation guides and root meanings without an internet connection.</w:t>
      </w:r>
    </w:p>
    <w:p w14:paraId="09F8EF5A" w14:textId="278CDF2E" w:rsidR="00F15913" w:rsidRDefault="00F15913" w:rsidP="00F15913">
      <w:pPr>
        <w:ind w:left="1440"/>
      </w:pPr>
      <w:r w:rsidRPr="00793822">
        <w:rPr>
          <w:rFonts w:ascii="Segoe UI Emoji" w:hAnsi="Segoe UI Emoji" w:cs="Segoe UI Emoji"/>
        </w:rPr>
        <w:t>✅</w:t>
      </w:r>
      <w:r>
        <w:t xml:space="preserve"> Choose </w:t>
      </w:r>
      <w:r w:rsidR="00B451AA">
        <w:t>[###]</w:t>
      </w:r>
      <w:r>
        <w:t xml:space="preserve">MB Male, </w:t>
      </w:r>
      <w:r w:rsidR="00B451AA">
        <w:t>[###]</w:t>
      </w:r>
      <w:r>
        <w:t xml:space="preserve">MB Female, or </w:t>
      </w:r>
      <w:r w:rsidR="00B451AA">
        <w:t>[##]GB</w:t>
      </w:r>
      <w:r>
        <w:t xml:space="preserve"> both</w:t>
      </w:r>
    </w:p>
    <w:p w14:paraId="2E030BDD" w14:textId="77777777" w:rsidR="00F15913" w:rsidRDefault="00F15913" w:rsidP="00F15913">
      <w:pPr>
        <w:ind w:left="1440"/>
      </w:pPr>
      <w:r w:rsidRPr="00793822">
        <w:rPr>
          <w:rFonts w:ascii="Segoe UI Emoji" w:hAnsi="Segoe UI Emoji" w:cs="Segoe UI Emoji"/>
        </w:rPr>
        <w:t>✅</w:t>
      </w:r>
      <w:r>
        <w:t xml:space="preserve"> One-time initial download </w:t>
      </w:r>
    </w:p>
    <w:p w14:paraId="45EAF1A8" w14:textId="77777777" w:rsidR="00F15913" w:rsidRDefault="00F15913" w:rsidP="00F15913">
      <w:pPr>
        <w:ind w:left="1440"/>
      </w:pPr>
      <w:r w:rsidRPr="00793822">
        <w:rPr>
          <w:rFonts w:ascii="Segoe UI Emoji" w:hAnsi="Segoe UI Emoji" w:cs="Segoe UI Emoji"/>
        </w:rPr>
        <w:t>✅</w:t>
      </w:r>
      <w:r>
        <w:t xml:space="preserve"> Optional monthly downloads of new content</w:t>
      </w:r>
    </w:p>
    <w:p w14:paraId="614581BC" w14:textId="77777777" w:rsidR="00F15913" w:rsidRDefault="00F15913" w:rsidP="00F15913">
      <w:pPr>
        <w:ind w:left="1440"/>
      </w:pPr>
      <w:r w:rsidRPr="00793822">
        <w:rPr>
          <w:rFonts w:ascii="Segoe UI Emoji" w:hAnsi="Segoe UI Emoji" w:cs="Segoe UI Emoji"/>
        </w:rPr>
        <w:lastRenderedPageBreak/>
        <w:t>✅</w:t>
      </w:r>
      <w:r>
        <w:t xml:space="preserve"> Remove anytime </w:t>
      </w:r>
    </w:p>
    <w:p w14:paraId="428F02FB" w14:textId="77777777" w:rsidR="00F15913" w:rsidRDefault="00F15913" w:rsidP="00F15913">
      <w:pPr>
        <w:ind w:left="2520"/>
      </w:pPr>
      <w:r>
        <w:t>[Subscribe now]   [Remind me later]</w:t>
      </w:r>
    </w:p>
    <w:p w14:paraId="02A09403" w14:textId="77777777" w:rsidR="00F15913" w:rsidRDefault="00F15913" w:rsidP="003A7AB0"/>
    <w:p w14:paraId="42498DFF" w14:textId="5DA52F73" w:rsidR="00F15913" w:rsidRDefault="00F15913" w:rsidP="00F15913">
      <w:r w:rsidRPr="00F15913">
        <w:rPr>
          <w:b/>
          <w:bCs/>
        </w:rPr>
        <w:t xml:space="preserve">If Subscription status </w:t>
      </w:r>
      <w:r w:rsidR="009C2048">
        <w:rPr>
          <w:b/>
          <w:bCs/>
        </w:rPr>
        <w:t>=</w:t>
      </w:r>
      <w:r w:rsidRPr="00F15913">
        <w:rPr>
          <w:b/>
          <w:bCs/>
        </w:rPr>
        <w:t xml:space="preserve"> </w:t>
      </w:r>
      <w:r w:rsidR="00F864BC">
        <w:rPr>
          <w:b/>
          <w:bCs/>
        </w:rPr>
        <w:t>Y</w:t>
      </w:r>
      <w:r w:rsidR="001D5511">
        <w:rPr>
          <w:b/>
          <w:bCs/>
        </w:rPr>
        <w:t xml:space="preserve"> and </w:t>
      </w:r>
      <w:r w:rsidR="009C2048">
        <w:rPr>
          <w:b/>
          <w:bCs/>
        </w:rPr>
        <w:t xml:space="preserve">Offline mode = </w:t>
      </w:r>
      <w:r w:rsidR="004B2850">
        <w:rPr>
          <w:b/>
          <w:bCs/>
        </w:rPr>
        <w:t>N</w:t>
      </w:r>
      <w:r w:rsidRPr="00F15913">
        <w:rPr>
          <w:b/>
          <w:bCs/>
        </w:rPr>
        <w:t>,</w:t>
      </w:r>
      <w:r>
        <w:t xml:space="preserve"> </w:t>
      </w:r>
      <w:r w:rsidR="00024729">
        <w:t>expand Settings</w:t>
      </w:r>
      <w:r w:rsidR="00973037">
        <w:t xml:space="preserve"> screen</w:t>
      </w:r>
      <w:r>
        <w:t xml:space="preserve"> with this text</w:t>
      </w:r>
      <w:r w:rsidR="006D1911">
        <w:t xml:space="preserve">. </w:t>
      </w:r>
      <w:r w:rsidR="004A502F">
        <w:t>Scan Firebase Storage for current volume.</w:t>
      </w:r>
    </w:p>
    <w:p w14:paraId="14B73FE7" w14:textId="79CFF330" w:rsidR="001D5511" w:rsidRDefault="001D5511" w:rsidP="001D5511">
      <w:pPr>
        <w:ind w:left="2160"/>
      </w:pPr>
      <w:r>
        <w:t>Use Rootle without Wi-Fi</w:t>
      </w:r>
    </w:p>
    <w:p w14:paraId="551B3BD0" w14:textId="77777777" w:rsidR="001D5511" w:rsidRDefault="001D5511" w:rsidP="001D5511">
      <w:pPr>
        <w:ind w:left="2160"/>
      </w:pPr>
      <w:r>
        <w:t>Download all US English audio for offline access. This will allow you to hear pronunciation guides and root meanings without an internet connection.</w:t>
      </w:r>
    </w:p>
    <w:p w14:paraId="73753459" w14:textId="77777777" w:rsidR="001D5511" w:rsidRDefault="001D5511" w:rsidP="001D5511">
      <w:pPr>
        <w:ind w:left="2160"/>
      </w:pPr>
      <w:r w:rsidRPr="00793822">
        <w:rPr>
          <w:rFonts w:ascii="Segoe UI Emoji" w:hAnsi="Segoe UI Emoji" w:cs="Segoe UI Emoji"/>
        </w:rPr>
        <w:t>✅</w:t>
      </w:r>
      <w:r>
        <w:t xml:space="preserve"> One-time initial download </w:t>
      </w:r>
    </w:p>
    <w:p w14:paraId="72662DA5" w14:textId="77777777" w:rsidR="001D5511" w:rsidRDefault="001D5511" w:rsidP="001D5511">
      <w:pPr>
        <w:ind w:left="2160"/>
      </w:pPr>
      <w:r w:rsidRPr="00793822">
        <w:rPr>
          <w:rFonts w:ascii="Segoe UI Emoji" w:hAnsi="Segoe UI Emoji" w:cs="Segoe UI Emoji"/>
        </w:rPr>
        <w:t>✅</w:t>
      </w:r>
      <w:r>
        <w:t xml:space="preserve"> Optional monthly downloads of new content</w:t>
      </w:r>
    </w:p>
    <w:p w14:paraId="54F201C2" w14:textId="77777777" w:rsidR="001D5511" w:rsidRDefault="001D5511" w:rsidP="001D5511">
      <w:pPr>
        <w:ind w:left="2160"/>
      </w:pPr>
      <w:r w:rsidRPr="00793822">
        <w:rPr>
          <w:rFonts w:ascii="Segoe UI Emoji" w:hAnsi="Segoe UI Emoji" w:cs="Segoe UI Emoji"/>
        </w:rPr>
        <w:t>✅</w:t>
      </w:r>
      <w:r>
        <w:t xml:space="preserve"> Remove anytime </w:t>
      </w:r>
    </w:p>
    <w:p w14:paraId="4792743E" w14:textId="3534EFA0" w:rsidR="005C7F9A" w:rsidRPr="005C7F9A" w:rsidRDefault="005C7F9A" w:rsidP="005C7F9A">
      <w:pPr>
        <w:ind w:left="2880"/>
      </w:pPr>
      <w:r w:rsidRPr="005C7F9A">
        <w:t xml:space="preserve">Download </w:t>
      </w:r>
      <w:r w:rsidR="00153983" w:rsidRPr="005C7F9A">
        <w:t>audio for offline use</w:t>
      </w:r>
    </w:p>
    <w:p w14:paraId="58824BA8" w14:textId="0687F5F4" w:rsidR="005C7F9A" w:rsidRPr="005C7F9A" w:rsidRDefault="005C7F9A" w:rsidP="005C7F9A">
      <w:pPr>
        <w:ind w:left="2880"/>
      </w:pPr>
      <w:r w:rsidRPr="005C7F9A">
        <w:t xml:space="preserve">☐ Male </w:t>
      </w:r>
      <w:r w:rsidR="00153983" w:rsidRPr="005C7F9A">
        <w:t xml:space="preserve">audio only </w:t>
      </w:r>
      <w:r w:rsidRPr="005C7F9A">
        <w:t>(</w:t>
      </w:r>
      <w:r w:rsidR="00B451AA">
        <w:t>[###]</w:t>
      </w:r>
      <w:r w:rsidRPr="005C7F9A">
        <w:t>MB)</w:t>
      </w:r>
    </w:p>
    <w:p w14:paraId="199D63C5" w14:textId="18A97652" w:rsidR="005C7F9A" w:rsidRPr="005C7F9A" w:rsidRDefault="005C7F9A" w:rsidP="005C7F9A">
      <w:pPr>
        <w:ind w:left="2880"/>
      </w:pPr>
      <w:r w:rsidRPr="005C7F9A">
        <w:t xml:space="preserve">☐ Female </w:t>
      </w:r>
      <w:r w:rsidR="00153983" w:rsidRPr="005C7F9A">
        <w:t xml:space="preserve">audio only </w:t>
      </w:r>
      <w:r w:rsidRPr="005C7F9A">
        <w:t>(</w:t>
      </w:r>
      <w:r w:rsidR="00B451AA">
        <w:t>[###]</w:t>
      </w:r>
      <w:r w:rsidRPr="005C7F9A">
        <w:t>MB)</w:t>
      </w:r>
    </w:p>
    <w:p w14:paraId="2CB37AEF" w14:textId="511FD157" w:rsidR="005C7F9A" w:rsidRDefault="005C7F9A" w:rsidP="005C7F9A">
      <w:pPr>
        <w:ind w:left="2880"/>
      </w:pPr>
      <w:r w:rsidRPr="005C7F9A">
        <w:t xml:space="preserve">[Download </w:t>
      </w:r>
      <w:r w:rsidR="00153983" w:rsidRPr="005C7F9A">
        <w:t>now</w:t>
      </w:r>
      <w:r w:rsidRPr="005C7F9A">
        <w:t xml:space="preserve">] </w:t>
      </w:r>
    </w:p>
    <w:p w14:paraId="12793E2D" w14:textId="0D87C594" w:rsidR="001D5511" w:rsidRDefault="001D5511" w:rsidP="005C7F9A">
      <w:pPr>
        <w:ind w:left="2880"/>
      </w:pPr>
      <w:r>
        <w:t>[Remind me later]</w:t>
      </w:r>
    </w:p>
    <w:p w14:paraId="2C716187" w14:textId="2B077DB1" w:rsidR="001D5511" w:rsidRDefault="001D5511" w:rsidP="00F15913"/>
    <w:p w14:paraId="7781F172" w14:textId="6073510D" w:rsidR="005441ED" w:rsidRDefault="00D3110C" w:rsidP="00D3110C">
      <w:r w:rsidRPr="00F15913">
        <w:rPr>
          <w:b/>
          <w:bCs/>
        </w:rPr>
        <w:t xml:space="preserve">If Subscription status </w:t>
      </w:r>
      <w:r w:rsidR="00BF57A7">
        <w:rPr>
          <w:b/>
          <w:bCs/>
        </w:rPr>
        <w:t>= Y</w:t>
      </w:r>
      <w:r>
        <w:rPr>
          <w:b/>
          <w:bCs/>
        </w:rPr>
        <w:t xml:space="preserve"> and </w:t>
      </w:r>
      <w:r w:rsidR="00832479">
        <w:rPr>
          <w:b/>
          <w:bCs/>
        </w:rPr>
        <w:t xml:space="preserve">Offline mode = </w:t>
      </w:r>
      <w:r w:rsidR="00FB4A2D">
        <w:rPr>
          <w:b/>
          <w:bCs/>
        </w:rPr>
        <w:t>M, F, or B</w:t>
      </w:r>
      <w:r w:rsidRPr="00F15913">
        <w:rPr>
          <w:b/>
          <w:bCs/>
        </w:rPr>
        <w:t>,</w:t>
      </w:r>
      <w:r>
        <w:t xml:space="preserve"> </w:t>
      </w:r>
      <w:r w:rsidR="0015194A">
        <w:t>expand Settings screen</w:t>
      </w:r>
      <w:r w:rsidR="00D60B88">
        <w:t xml:space="preserve"> </w:t>
      </w:r>
      <w:r w:rsidR="00FB4A2D">
        <w:t>with relevant text</w:t>
      </w:r>
      <w:r w:rsidR="00EA7D3F">
        <w:t xml:space="preserve">. </w:t>
      </w:r>
    </w:p>
    <w:p w14:paraId="340BEEDE" w14:textId="625AA4C7" w:rsidR="00D3110C" w:rsidRDefault="00271914" w:rsidP="00D3110C">
      <w:r w:rsidRPr="00271914">
        <w:t xml:space="preserve">Scan </w:t>
      </w:r>
      <w:r>
        <w:t>the</w:t>
      </w:r>
      <w:r w:rsidRPr="00271914">
        <w:t xml:space="preserve"> app’s local audio folder</w:t>
      </w:r>
      <w:r>
        <w:t xml:space="preserve"> on the user’s device on the fly to get the correct </w:t>
      </w:r>
      <w:r w:rsidR="00D74439">
        <w:t xml:space="preserve">size. </w:t>
      </w:r>
    </w:p>
    <w:p w14:paraId="1FED2CDC" w14:textId="2D1A98CB" w:rsidR="001F31A9" w:rsidRDefault="001F31A9" w:rsidP="001F31A9">
      <w:pPr>
        <w:ind w:left="720"/>
      </w:pPr>
      <w:r>
        <w:t>Offline mode = M</w:t>
      </w:r>
    </w:p>
    <w:p w14:paraId="081EB041" w14:textId="237ED76E" w:rsidR="004B2850" w:rsidRPr="004B2850" w:rsidRDefault="004B2850" w:rsidP="004B2850">
      <w:pPr>
        <w:ind w:left="720"/>
      </w:pPr>
      <w:r w:rsidRPr="004B2850">
        <w:rPr>
          <w:rFonts w:ascii="Segoe UI Emoji" w:hAnsi="Segoe UI Emoji" w:cs="Segoe UI Emoji"/>
          <w:b/>
          <w:bCs/>
        </w:rPr>
        <w:t>🔊</w:t>
      </w:r>
      <w:r w:rsidRPr="004B2850">
        <w:rPr>
          <w:b/>
          <w:bCs/>
        </w:rPr>
        <w:t xml:space="preserve"> </w:t>
      </w:r>
      <w:r w:rsidR="00E50F9B">
        <w:rPr>
          <w:b/>
          <w:bCs/>
        </w:rPr>
        <w:t>Your o</w:t>
      </w:r>
      <w:r w:rsidRPr="004B2850">
        <w:rPr>
          <w:b/>
          <w:bCs/>
        </w:rPr>
        <w:t xml:space="preserve">ffline </w:t>
      </w:r>
      <w:r w:rsidR="00E73531">
        <w:rPr>
          <w:b/>
          <w:bCs/>
        </w:rPr>
        <w:t>a</w:t>
      </w:r>
      <w:r w:rsidRPr="004B2850">
        <w:rPr>
          <w:b/>
          <w:bCs/>
        </w:rPr>
        <w:t>udio</w:t>
      </w:r>
    </w:p>
    <w:p w14:paraId="1C5C6DAE" w14:textId="22329230" w:rsidR="004B2850" w:rsidRDefault="00B451AA" w:rsidP="00A166A4">
      <w:pPr>
        <w:ind w:left="1440"/>
      </w:pPr>
      <w:r>
        <w:t>[###]</w:t>
      </w:r>
      <w:r w:rsidR="009C5CB0">
        <w:t xml:space="preserve">MB </w:t>
      </w:r>
      <w:r w:rsidR="00073DD4">
        <w:t xml:space="preserve">Male </w:t>
      </w:r>
      <w:r w:rsidR="00DB7C6E">
        <w:t>d</w:t>
      </w:r>
      <w:r w:rsidR="004B2850" w:rsidRPr="004B2850">
        <w:t>ownloaded</w:t>
      </w:r>
      <w:r w:rsidR="00A166A4">
        <w:tab/>
      </w:r>
      <w:r w:rsidR="00A166A4" w:rsidRPr="004B2850">
        <w:t xml:space="preserve">[Delete </w:t>
      </w:r>
      <w:r w:rsidR="00DB7C6E">
        <w:t xml:space="preserve">audio </w:t>
      </w:r>
      <w:r w:rsidR="00A166A4" w:rsidRPr="004B2850">
        <w:t>files]</w:t>
      </w:r>
    </w:p>
    <w:p w14:paraId="37249F51" w14:textId="046F8549" w:rsidR="00A166A4" w:rsidRPr="004B2850" w:rsidRDefault="00B451AA" w:rsidP="00A166A4">
      <w:pPr>
        <w:ind w:left="1440"/>
      </w:pPr>
      <w:r>
        <w:t>[###]</w:t>
      </w:r>
      <w:r w:rsidR="00A166A4">
        <w:t xml:space="preserve">MB Female </w:t>
      </w:r>
      <w:r w:rsidR="00BD6E3D">
        <w:t>available</w:t>
      </w:r>
      <w:r w:rsidR="00A166A4">
        <w:tab/>
      </w:r>
      <w:r w:rsidR="00A166A4" w:rsidRPr="004B2850">
        <w:t>[</w:t>
      </w:r>
      <w:r w:rsidR="00BD6E3D">
        <w:t>Download</w:t>
      </w:r>
      <w:r w:rsidR="00BD6E3D" w:rsidRPr="004B2850">
        <w:t xml:space="preserve"> </w:t>
      </w:r>
      <w:r w:rsidR="00A166A4" w:rsidRPr="004B2850">
        <w:t>audio files]</w:t>
      </w:r>
    </w:p>
    <w:p w14:paraId="3CA45CC8" w14:textId="77777777" w:rsidR="007E0381" w:rsidRDefault="007E0381" w:rsidP="001F31A9">
      <w:pPr>
        <w:ind w:left="720"/>
      </w:pPr>
    </w:p>
    <w:p w14:paraId="249DD66D" w14:textId="0D4C2140" w:rsidR="001F31A9" w:rsidRDefault="001F31A9" w:rsidP="001F31A9">
      <w:pPr>
        <w:ind w:left="720"/>
      </w:pPr>
      <w:r>
        <w:t>Offline mode = F</w:t>
      </w:r>
    </w:p>
    <w:p w14:paraId="5637E6FE" w14:textId="77777777" w:rsidR="001F31A9" w:rsidRPr="004B2850" w:rsidRDefault="001F31A9" w:rsidP="001F31A9">
      <w:pPr>
        <w:ind w:left="720"/>
      </w:pPr>
      <w:r w:rsidRPr="004B2850">
        <w:rPr>
          <w:rFonts w:ascii="Segoe UI Emoji" w:hAnsi="Segoe UI Emoji" w:cs="Segoe UI Emoji"/>
          <w:b/>
          <w:bCs/>
        </w:rPr>
        <w:t>🔊</w:t>
      </w:r>
      <w:r w:rsidRPr="004B2850">
        <w:rPr>
          <w:b/>
          <w:bCs/>
        </w:rPr>
        <w:t xml:space="preserve"> </w:t>
      </w:r>
      <w:r>
        <w:rPr>
          <w:b/>
          <w:bCs/>
        </w:rPr>
        <w:t>Your o</w:t>
      </w:r>
      <w:r w:rsidRPr="004B2850">
        <w:rPr>
          <w:b/>
          <w:bCs/>
        </w:rPr>
        <w:t xml:space="preserve">ffline </w:t>
      </w:r>
      <w:r>
        <w:rPr>
          <w:b/>
          <w:bCs/>
        </w:rPr>
        <w:t>a</w:t>
      </w:r>
      <w:r w:rsidRPr="004B2850">
        <w:rPr>
          <w:b/>
          <w:bCs/>
        </w:rPr>
        <w:t>udio</w:t>
      </w:r>
    </w:p>
    <w:p w14:paraId="0E684A96" w14:textId="0003B497" w:rsidR="007E0381" w:rsidRPr="004B2850" w:rsidRDefault="00B451AA" w:rsidP="007E0381">
      <w:pPr>
        <w:ind w:left="1440"/>
      </w:pPr>
      <w:r>
        <w:t>[###]</w:t>
      </w:r>
      <w:r w:rsidR="007E0381">
        <w:t>MB Female d</w:t>
      </w:r>
      <w:r w:rsidR="007E0381" w:rsidRPr="004B2850">
        <w:t>ownloaded</w:t>
      </w:r>
      <w:r w:rsidR="007E0381">
        <w:tab/>
      </w:r>
      <w:r w:rsidR="007E0381" w:rsidRPr="004B2850">
        <w:t>[Delete audio files]</w:t>
      </w:r>
    </w:p>
    <w:p w14:paraId="39A57E7B" w14:textId="3BAC8278" w:rsidR="001F31A9" w:rsidRDefault="00B451AA" w:rsidP="001F31A9">
      <w:pPr>
        <w:ind w:left="1440"/>
      </w:pPr>
      <w:r>
        <w:t>[###]</w:t>
      </w:r>
      <w:r w:rsidR="001F31A9">
        <w:t xml:space="preserve">MB Male </w:t>
      </w:r>
      <w:r w:rsidR="007E0381">
        <w:t>available</w:t>
      </w:r>
      <w:r w:rsidR="001F31A9">
        <w:tab/>
      </w:r>
      <w:r w:rsidR="001F31A9" w:rsidRPr="004B2850">
        <w:t>[</w:t>
      </w:r>
      <w:r w:rsidR="007E0381">
        <w:t>Download</w:t>
      </w:r>
      <w:r w:rsidR="007E0381" w:rsidRPr="004B2850">
        <w:t xml:space="preserve"> </w:t>
      </w:r>
      <w:r w:rsidR="001F31A9">
        <w:t xml:space="preserve">audio </w:t>
      </w:r>
      <w:r w:rsidR="001F31A9" w:rsidRPr="004B2850">
        <w:t>files]</w:t>
      </w:r>
    </w:p>
    <w:p w14:paraId="434256A5" w14:textId="77777777" w:rsidR="0035402E" w:rsidRDefault="0035402E" w:rsidP="00FB4A2D">
      <w:pPr>
        <w:ind w:left="720"/>
      </w:pPr>
    </w:p>
    <w:p w14:paraId="41955AD6" w14:textId="7BC9D342" w:rsidR="00FB4A2D" w:rsidRDefault="00FB4A2D" w:rsidP="00FB4A2D">
      <w:pPr>
        <w:ind w:left="720"/>
      </w:pPr>
      <w:r>
        <w:lastRenderedPageBreak/>
        <w:t xml:space="preserve">Offline mode = </w:t>
      </w:r>
      <w:r w:rsidR="0035402E">
        <w:t>B</w:t>
      </w:r>
    </w:p>
    <w:p w14:paraId="19CAA6E0" w14:textId="77777777" w:rsidR="00FB4A2D" w:rsidRPr="004B2850" w:rsidRDefault="00FB4A2D" w:rsidP="00FB4A2D">
      <w:pPr>
        <w:ind w:left="720"/>
      </w:pPr>
      <w:r w:rsidRPr="004B2850">
        <w:rPr>
          <w:rFonts w:ascii="Segoe UI Emoji" w:hAnsi="Segoe UI Emoji" w:cs="Segoe UI Emoji"/>
          <w:b/>
          <w:bCs/>
        </w:rPr>
        <w:t>🔊</w:t>
      </w:r>
      <w:r w:rsidRPr="004B2850">
        <w:rPr>
          <w:b/>
          <w:bCs/>
        </w:rPr>
        <w:t xml:space="preserve"> </w:t>
      </w:r>
      <w:r>
        <w:rPr>
          <w:b/>
          <w:bCs/>
        </w:rPr>
        <w:t>Your o</w:t>
      </w:r>
      <w:r w:rsidRPr="004B2850">
        <w:rPr>
          <w:b/>
          <w:bCs/>
        </w:rPr>
        <w:t xml:space="preserve">ffline </w:t>
      </w:r>
      <w:r>
        <w:rPr>
          <w:b/>
          <w:bCs/>
        </w:rPr>
        <w:t>a</w:t>
      </w:r>
      <w:r w:rsidRPr="004B2850">
        <w:rPr>
          <w:b/>
          <w:bCs/>
        </w:rPr>
        <w:t>udio</w:t>
      </w:r>
    </w:p>
    <w:p w14:paraId="0E709EC5" w14:textId="1175A72C" w:rsidR="00FB4A2D" w:rsidRDefault="00B451AA" w:rsidP="00FB4A2D">
      <w:pPr>
        <w:ind w:left="1440"/>
      </w:pPr>
      <w:r>
        <w:t>[###]</w:t>
      </w:r>
      <w:r w:rsidR="00FB4A2D">
        <w:t>MB Male d</w:t>
      </w:r>
      <w:r w:rsidR="00FB4A2D" w:rsidRPr="004B2850">
        <w:t>ownloaded</w:t>
      </w:r>
      <w:r w:rsidR="00FB4A2D">
        <w:tab/>
      </w:r>
      <w:r w:rsidR="00FB4A2D" w:rsidRPr="004B2850">
        <w:t xml:space="preserve">[Delete </w:t>
      </w:r>
      <w:r w:rsidR="00FB4A2D">
        <w:t xml:space="preserve">audio </w:t>
      </w:r>
      <w:r w:rsidR="00FB4A2D" w:rsidRPr="004B2850">
        <w:t>files]</w:t>
      </w:r>
    </w:p>
    <w:p w14:paraId="1187924F" w14:textId="79C854B5" w:rsidR="00FB4A2D" w:rsidRPr="004B2850" w:rsidRDefault="00B451AA" w:rsidP="00FB4A2D">
      <w:pPr>
        <w:ind w:left="1440"/>
      </w:pPr>
      <w:r>
        <w:t>[###]</w:t>
      </w:r>
      <w:r w:rsidR="00FB4A2D">
        <w:t>MB Female d</w:t>
      </w:r>
      <w:r w:rsidR="00FB4A2D" w:rsidRPr="004B2850">
        <w:t>ownloaded</w:t>
      </w:r>
      <w:r w:rsidR="00FB4A2D">
        <w:tab/>
      </w:r>
      <w:r w:rsidR="00FB4A2D" w:rsidRPr="004B2850">
        <w:t>[Delete audio files]</w:t>
      </w:r>
    </w:p>
    <w:p w14:paraId="6BE123BB" w14:textId="77777777" w:rsidR="00A166A4" w:rsidRPr="004B2850" w:rsidRDefault="00A166A4" w:rsidP="00A166A4">
      <w:pPr>
        <w:ind w:left="1440"/>
      </w:pPr>
    </w:p>
    <w:p w14:paraId="671ACD66" w14:textId="4A595049" w:rsidR="007666E2" w:rsidRDefault="0092071F" w:rsidP="00730F51">
      <w:pPr>
        <w:pStyle w:val="Heading4"/>
        <w:rPr>
          <w:ins w:id="65" w:author="Joan Maltese" w:date="2025-07-01T20:47:00Z" w16du:dateUtc="2025-07-02T03:47:00Z"/>
        </w:rPr>
      </w:pPr>
      <w:ins w:id="66" w:author="Joan Maltese" w:date="2025-07-01T20:47:00Z" w16du:dateUtc="2025-07-02T03:47:00Z">
        <w:r>
          <w:t>App l</w:t>
        </w:r>
      </w:ins>
      <w:ins w:id="67" w:author="Joan Maltese" w:date="2025-07-01T20:37:00Z" w16du:dateUtc="2025-07-02T03:37:00Z">
        <w:r w:rsidR="004F2BDE">
          <w:t xml:space="preserve">anguage </w:t>
        </w:r>
      </w:ins>
    </w:p>
    <w:p w14:paraId="67B73671" w14:textId="77777777" w:rsidR="0092071F" w:rsidRDefault="0092071F" w:rsidP="0092071F">
      <w:pPr>
        <w:pStyle w:val="ListParagraph"/>
        <w:numPr>
          <w:ilvl w:val="0"/>
          <w:numId w:val="27"/>
        </w:numPr>
        <w:rPr>
          <w:ins w:id="68" w:author="Joan Maltese" w:date="2025-07-01T20:47:00Z" w16du:dateUtc="2025-07-02T03:47:00Z"/>
        </w:rPr>
      </w:pPr>
      <w:ins w:id="69" w:author="Joan Maltese" w:date="2025-07-01T20:47:00Z" w16du:dateUtc="2025-07-02T03:47:00Z">
        <w:r>
          <w:t>English (default)</w:t>
        </w:r>
      </w:ins>
    </w:p>
    <w:p w14:paraId="7AB082C3" w14:textId="77777777" w:rsidR="0092071F" w:rsidRDefault="0092071F" w:rsidP="0092071F">
      <w:pPr>
        <w:pStyle w:val="ListParagraph"/>
        <w:numPr>
          <w:ilvl w:val="0"/>
          <w:numId w:val="27"/>
        </w:numPr>
        <w:rPr>
          <w:ins w:id="70" w:author="Joan Maltese" w:date="2025-07-01T20:47:00Z" w16du:dateUtc="2025-07-02T03:47:00Z"/>
        </w:rPr>
      </w:pPr>
      <w:ins w:id="71" w:author="Joan Maltese" w:date="2025-07-01T20:47:00Z" w16du:dateUtc="2025-07-02T03:47:00Z">
        <w:r>
          <w:t>Français</w:t>
        </w:r>
      </w:ins>
    </w:p>
    <w:p w14:paraId="60955A64" w14:textId="77777777" w:rsidR="0092071F" w:rsidRDefault="0092071F" w:rsidP="0092071F">
      <w:pPr>
        <w:pStyle w:val="ListParagraph"/>
        <w:numPr>
          <w:ilvl w:val="0"/>
          <w:numId w:val="27"/>
        </w:numPr>
        <w:rPr>
          <w:ins w:id="72" w:author="Joan Maltese" w:date="2025-07-01T20:47:00Z" w16du:dateUtc="2025-07-02T03:47:00Z"/>
        </w:rPr>
      </w:pPr>
      <w:ins w:id="73" w:author="Joan Maltese" w:date="2025-07-01T20:47:00Z" w16du:dateUtc="2025-07-02T03:47:00Z">
        <w:r w:rsidRPr="00451526">
          <w:rPr>
            <w:rFonts w:ascii="MS Mincho" w:eastAsia="MS Mincho" w:hAnsi="MS Mincho" w:cs="MS Mincho" w:hint="eastAsia"/>
          </w:rPr>
          <w:t>中文</w:t>
        </w:r>
      </w:ins>
    </w:p>
    <w:p w14:paraId="5CB9895D" w14:textId="77777777" w:rsidR="0092071F" w:rsidRDefault="0092071F" w:rsidP="0092071F">
      <w:pPr>
        <w:pStyle w:val="ListParagraph"/>
        <w:numPr>
          <w:ilvl w:val="0"/>
          <w:numId w:val="27"/>
        </w:numPr>
        <w:rPr>
          <w:ins w:id="74" w:author="Joan Maltese" w:date="2025-07-01T20:47:00Z" w16du:dateUtc="2025-07-02T03:47:00Z"/>
        </w:rPr>
      </w:pPr>
      <w:ins w:id="75" w:author="Joan Maltese" w:date="2025-07-01T20:47:00Z" w16du:dateUtc="2025-07-02T03:47:00Z">
        <w:r w:rsidRPr="00451526">
          <w:rPr>
            <w:rFonts w:ascii="Arial" w:hAnsi="Arial" w:cs="Arial"/>
          </w:rPr>
          <w:t>العربية</w:t>
        </w:r>
      </w:ins>
    </w:p>
    <w:p w14:paraId="54D7A939" w14:textId="77777777" w:rsidR="0092071F" w:rsidRDefault="0092071F" w:rsidP="0092071F">
      <w:pPr>
        <w:pStyle w:val="ListParagraph"/>
        <w:numPr>
          <w:ilvl w:val="0"/>
          <w:numId w:val="27"/>
        </w:numPr>
        <w:rPr>
          <w:ins w:id="76" w:author="Joan Maltese" w:date="2025-07-01T20:47:00Z" w16du:dateUtc="2025-07-02T03:47:00Z"/>
        </w:rPr>
      </w:pPr>
      <w:ins w:id="77" w:author="Joan Maltese" w:date="2025-07-01T20:47:00Z" w16du:dateUtc="2025-07-02T03:47:00Z">
        <w:r w:rsidRPr="00451526">
          <w:rPr>
            <w:rFonts w:ascii="Nirmala UI" w:hAnsi="Nirmala UI" w:cs="Nirmala UI"/>
          </w:rPr>
          <w:t>हिन्दी</w:t>
        </w:r>
      </w:ins>
    </w:p>
    <w:p w14:paraId="7083D3E2" w14:textId="77777777" w:rsidR="0092071F" w:rsidRDefault="0092071F" w:rsidP="0092071F">
      <w:pPr>
        <w:pStyle w:val="ListParagraph"/>
        <w:numPr>
          <w:ilvl w:val="0"/>
          <w:numId w:val="27"/>
        </w:numPr>
        <w:rPr>
          <w:ins w:id="78" w:author="Joan Maltese" w:date="2025-07-01T20:47:00Z" w16du:dateUtc="2025-07-02T03:47:00Z"/>
        </w:rPr>
      </w:pPr>
      <w:ins w:id="79" w:author="Joan Maltese" w:date="2025-07-01T20:47:00Z" w16du:dateUtc="2025-07-02T03:47:00Z">
        <w:r>
          <w:t>Português</w:t>
        </w:r>
      </w:ins>
    </w:p>
    <w:p w14:paraId="0C647FB0" w14:textId="77777777" w:rsidR="0092071F" w:rsidRPr="00B41FE7" w:rsidRDefault="0092071F" w:rsidP="0092071F">
      <w:pPr>
        <w:pStyle w:val="ListParagraph"/>
        <w:numPr>
          <w:ilvl w:val="0"/>
          <w:numId w:val="27"/>
        </w:numPr>
        <w:rPr>
          <w:ins w:id="80" w:author="Joan Maltese" w:date="2025-07-01T20:47:00Z" w16du:dateUtc="2025-07-02T03:47:00Z"/>
        </w:rPr>
      </w:pPr>
      <w:ins w:id="81" w:author="Joan Maltese" w:date="2025-07-01T20:47:00Z" w16du:dateUtc="2025-07-02T03:47:00Z">
        <w:r>
          <w:t>Espa</w:t>
        </w:r>
        <w:r w:rsidRPr="00B7193F">
          <w:t>ñ</w:t>
        </w:r>
        <w:r>
          <w:t>ol</w:t>
        </w:r>
      </w:ins>
    </w:p>
    <w:p w14:paraId="78AC74D9" w14:textId="0C627B7D" w:rsidR="0092071F" w:rsidRPr="0092071F" w:rsidRDefault="00E91F8F">
      <w:pPr>
        <w:rPr>
          <w:ins w:id="82" w:author="Joan Maltese" w:date="2025-07-01T20:40:00Z" w16du:dateUtc="2025-07-02T03:40:00Z"/>
        </w:rPr>
        <w:pPrChange w:id="83" w:author="Joan Maltese" w:date="2025-07-01T20:47:00Z" w16du:dateUtc="2025-07-02T03:47:00Z">
          <w:pPr>
            <w:pStyle w:val="Heading4"/>
          </w:pPr>
        </w:pPrChange>
      </w:pPr>
      <w:ins w:id="84" w:author="Joan Maltese" w:date="2025-07-01T20:47:00Z" w16du:dateUtc="2025-07-02T03:47:00Z">
        <w:r>
          <w:t>User can tap to choose which language the UI displays in. Note, this will only be for UI terms, not th</w:t>
        </w:r>
      </w:ins>
      <w:ins w:id="85" w:author="Joan Maltese" w:date="2025-07-01T20:48:00Z" w16du:dateUtc="2025-07-02T03:48:00Z">
        <w:r>
          <w:t>e content.</w:t>
        </w:r>
      </w:ins>
    </w:p>
    <w:p w14:paraId="0CD0C841" w14:textId="217A2CF1" w:rsidR="00730F51" w:rsidRDefault="00730F51" w:rsidP="00730F51">
      <w:pPr>
        <w:pStyle w:val="Heading4"/>
      </w:pPr>
      <w:r>
        <w:t>About us</w:t>
      </w:r>
    </w:p>
    <w:p w14:paraId="409F1CE9" w14:textId="77777777" w:rsidR="00730F51" w:rsidRDefault="00730F51" w:rsidP="00730F51">
      <w:pPr>
        <w:ind w:left="360"/>
      </w:pPr>
      <w:r>
        <w:t xml:space="preserve">Content to come. </w:t>
      </w:r>
    </w:p>
    <w:p w14:paraId="69A1DDE4" w14:textId="57F6AEEC" w:rsidR="002C347B" w:rsidRDefault="007D42E9" w:rsidP="00971487">
      <w:pPr>
        <w:pStyle w:val="Heading3"/>
      </w:pPr>
      <w:bookmarkStart w:id="86" w:name="_Toc202283130"/>
      <w:r>
        <w:t>Update n</w:t>
      </w:r>
      <w:r w:rsidR="002C347B">
        <w:t>otifications</w:t>
      </w:r>
      <w:bookmarkEnd w:id="86"/>
    </w:p>
    <w:p w14:paraId="1C6CB006" w14:textId="58540C03" w:rsidR="002C347B" w:rsidRDefault="007D42E9" w:rsidP="002C347B">
      <w:r>
        <w:t xml:space="preserve">I will be adding ~10 rows per month. </w:t>
      </w:r>
      <w:r w:rsidR="00052DA0">
        <w:t xml:space="preserve">When </w:t>
      </w:r>
      <w:r w:rsidR="005D05D3">
        <w:t>new content is added, d</w:t>
      </w:r>
      <w:r w:rsidR="009E1C72">
        <w:t>isplay banner</w:t>
      </w:r>
      <w:r w:rsidR="00AD60AE">
        <w:t xml:space="preserve"> when user opens app.</w:t>
      </w:r>
      <w:r w:rsidR="009E1C72">
        <w:t xml:space="preserve"> Use this text:</w:t>
      </w:r>
    </w:p>
    <w:p w14:paraId="2428F8E5" w14:textId="77777777" w:rsidR="009C54CE" w:rsidRDefault="009C54CE" w:rsidP="009C54CE">
      <w:pPr>
        <w:ind w:left="720"/>
      </w:pPr>
      <w:r w:rsidRPr="009C54CE">
        <w:rPr>
          <w:rFonts w:ascii="Segoe UI Emoji" w:hAnsi="Segoe UI Emoji" w:cs="Segoe UI Emoji"/>
        </w:rPr>
        <w:t>🆕</w:t>
      </w:r>
      <w:r w:rsidRPr="009C54CE">
        <w:t xml:space="preserve"> New roots and words added this month!</w:t>
      </w:r>
      <w:r w:rsidRPr="009C54CE">
        <w:br/>
        <w:t>[View now] or [Dismiss]</w:t>
      </w:r>
    </w:p>
    <w:p w14:paraId="4C22D771" w14:textId="1559C4ED" w:rsidR="009C54CE" w:rsidRDefault="006F3778" w:rsidP="009C54CE">
      <w:pPr>
        <w:ind w:left="720"/>
      </w:pPr>
      <w:r w:rsidRPr="006F3778">
        <w:rPr>
          <w:b/>
          <w:bCs/>
        </w:rPr>
        <w:t>View now.</w:t>
      </w:r>
      <w:r>
        <w:t xml:space="preserve"> For this choice, queue the latest content and preload the audio files.</w:t>
      </w:r>
    </w:p>
    <w:p w14:paraId="31B5980C" w14:textId="77777777" w:rsidR="00B52386" w:rsidRDefault="009D44BF" w:rsidP="009C54CE">
      <w:pPr>
        <w:ind w:left="720"/>
      </w:pPr>
      <w:r>
        <w:rPr>
          <w:b/>
          <w:bCs/>
        </w:rPr>
        <w:t>Dismiss.</w:t>
      </w:r>
      <w:r>
        <w:t xml:space="preserve"> For this choice</w:t>
      </w:r>
      <w:r w:rsidR="005D05D3">
        <w:t xml:space="preserve"> </w:t>
      </w:r>
      <w:r w:rsidR="00B52386">
        <w:t>display content per Sort status.</w:t>
      </w:r>
    </w:p>
    <w:p w14:paraId="09EDFBA6" w14:textId="77777777" w:rsidR="00B52386" w:rsidRDefault="00B52386" w:rsidP="00D01F2E">
      <w:pPr>
        <w:ind w:left="1440"/>
      </w:pPr>
      <w:r>
        <w:rPr>
          <w:b/>
          <w:bCs/>
        </w:rPr>
        <w:t>R.</w:t>
      </w:r>
      <w:r>
        <w:t xml:space="preserve"> Q</w:t>
      </w:r>
      <w:r w:rsidR="00135708">
        <w:t xml:space="preserve">ueue the latest content and preload the audio files. </w:t>
      </w:r>
    </w:p>
    <w:p w14:paraId="0FBA498E" w14:textId="77777777" w:rsidR="00D01F2E" w:rsidRDefault="00B52386" w:rsidP="00D01F2E">
      <w:pPr>
        <w:ind w:left="1440"/>
      </w:pPr>
      <w:r>
        <w:rPr>
          <w:b/>
          <w:bCs/>
        </w:rPr>
        <w:t>A.</w:t>
      </w:r>
      <w:r>
        <w:t xml:space="preserve"> </w:t>
      </w:r>
      <w:r w:rsidR="00D01F2E">
        <w:t>Resume the user’s place in the app.</w:t>
      </w:r>
    </w:p>
    <w:p w14:paraId="26BB80FF" w14:textId="5599925D" w:rsidR="009D44BF" w:rsidRPr="009C54CE" w:rsidRDefault="00D01F2E" w:rsidP="00D01F2E">
      <w:pPr>
        <w:ind w:left="1440"/>
      </w:pPr>
      <w:r>
        <w:rPr>
          <w:b/>
          <w:bCs/>
        </w:rPr>
        <w:t>S.</w:t>
      </w:r>
      <w:r>
        <w:t xml:space="preserve"> Resume the user’s place in the app. </w:t>
      </w:r>
      <w:r w:rsidR="002B772B">
        <w:t xml:space="preserve"> </w:t>
      </w:r>
    </w:p>
    <w:p w14:paraId="52E11DB7" w14:textId="0B805705" w:rsidR="009C54CE" w:rsidRPr="009C54CE" w:rsidRDefault="009C54CE" w:rsidP="009C54CE">
      <w:pPr>
        <w:rPr>
          <w:b/>
          <w:bCs/>
        </w:rPr>
      </w:pPr>
      <w:r w:rsidRPr="009C54CE">
        <w:rPr>
          <w:b/>
          <w:bCs/>
        </w:rPr>
        <w:t>Implementation</w:t>
      </w:r>
      <w:r>
        <w:rPr>
          <w:b/>
          <w:bCs/>
        </w:rPr>
        <w:t xml:space="preserve"> suggested by AI</w:t>
      </w:r>
      <w:r w:rsidRPr="009C54CE">
        <w:rPr>
          <w:b/>
          <w:bCs/>
        </w:rPr>
        <w:t>:</w:t>
      </w:r>
    </w:p>
    <w:p w14:paraId="213DDBFC" w14:textId="77777777" w:rsidR="009C54CE" w:rsidRPr="009C54CE" w:rsidRDefault="009C54CE" w:rsidP="009C54CE">
      <w:pPr>
        <w:numPr>
          <w:ilvl w:val="0"/>
          <w:numId w:val="26"/>
        </w:numPr>
        <w:tabs>
          <w:tab w:val="num" w:pos="1440"/>
        </w:tabs>
        <w:ind w:left="1080"/>
      </w:pPr>
      <w:r w:rsidRPr="009C54CE">
        <w:t>Store a “latest content date” in Firebase.</w:t>
      </w:r>
    </w:p>
    <w:p w14:paraId="5D2D189A" w14:textId="77777777" w:rsidR="009C54CE" w:rsidRPr="009C54CE" w:rsidRDefault="009C54CE" w:rsidP="009C54CE">
      <w:pPr>
        <w:numPr>
          <w:ilvl w:val="0"/>
          <w:numId w:val="26"/>
        </w:numPr>
        <w:tabs>
          <w:tab w:val="num" w:pos="1440"/>
        </w:tabs>
        <w:ind w:left="1080"/>
      </w:pPr>
      <w:r w:rsidRPr="009C54CE">
        <w:t>On app launch, compare this to the last time the user opened the app.</w:t>
      </w:r>
    </w:p>
    <w:p w14:paraId="2615C5C8" w14:textId="77777777" w:rsidR="009C54CE" w:rsidRPr="009C54CE" w:rsidRDefault="009C54CE" w:rsidP="009C54CE">
      <w:pPr>
        <w:numPr>
          <w:ilvl w:val="0"/>
          <w:numId w:val="26"/>
        </w:numPr>
        <w:tabs>
          <w:tab w:val="num" w:pos="1440"/>
        </w:tabs>
        <w:ind w:left="1080"/>
      </w:pPr>
      <w:r w:rsidRPr="009C54CE">
        <w:t>If newer → show the banner.</w:t>
      </w:r>
    </w:p>
    <w:p w14:paraId="583380C1" w14:textId="77777777" w:rsidR="00CA1147" w:rsidRPr="002C347B" w:rsidRDefault="00CA1147" w:rsidP="002C347B"/>
    <w:p w14:paraId="3A0DFE05" w14:textId="18B4C2CC" w:rsidR="00971487" w:rsidRDefault="00971487" w:rsidP="00971487">
      <w:pPr>
        <w:pStyle w:val="Heading3"/>
      </w:pPr>
      <w:bookmarkStart w:id="87" w:name="_Toc202283131"/>
      <w:r>
        <w:lastRenderedPageBreak/>
        <w:t>Misc</w:t>
      </w:r>
      <w:bookmarkEnd w:id="87"/>
    </w:p>
    <w:p w14:paraId="705FDD71" w14:textId="455A7381" w:rsidR="00DD5B4F" w:rsidRDefault="00EE3EE0" w:rsidP="00EE3EE0">
      <w:pPr>
        <w:ind w:left="360"/>
      </w:pPr>
      <w:r>
        <w:t xml:space="preserve">NOTE: </w:t>
      </w:r>
      <w:r w:rsidR="00DD5B4F">
        <w:t>I adjusted the alignment of one element in the Figma design</w:t>
      </w:r>
      <w:r w:rsidR="00734A2D">
        <w:t>, highlighted in yellow below</w:t>
      </w:r>
      <w:r w:rsidR="00DD5B4F">
        <w:t>. “Hyperbilirubinemia” is the longest word in the database, and it fits fine.</w:t>
      </w:r>
    </w:p>
    <w:p w14:paraId="1D31CAFA" w14:textId="7EA27C98" w:rsidR="003769BF" w:rsidRDefault="00E95ECA" w:rsidP="003769BF">
      <w:pPr>
        <w:ind w:left="720"/>
      </w:pPr>
      <w:r w:rsidRPr="00E95ECA">
        <w:rPr>
          <w:noProof/>
        </w:rPr>
        <w:drawing>
          <wp:inline distT="0" distB="0" distL="0" distR="0" wp14:anchorId="3A92BD05" wp14:editId="55D0FF9C">
            <wp:extent cx="5943600" cy="7305675"/>
            <wp:effectExtent l="0" t="0" r="0" b="9525"/>
            <wp:docPr id="1857153583" name="Picture 1" descr="Screens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3583" name="Picture 1" descr="Screens screenshot of a chat&#10;&#10;AI-generated content may be incorrect."/>
                    <pic:cNvPicPr/>
                  </pic:nvPicPr>
                  <pic:blipFill>
                    <a:blip r:embed="rId17"/>
                    <a:stretch>
                      <a:fillRect/>
                    </a:stretch>
                  </pic:blipFill>
                  <pic:spPr>
                    <a:xfrm>
                      <a:off x="0" y="0"/>
                      <a:ext cx="5943600" cy="7305675"/>
                    </a:xfrm>
                    <a:prstGeom prst="rect">
                      <a:avLst/>
                    </a:prstGeom>
                  </pic:spPr>
                </pic:pic>
              </a:graphicData>
            </a:graphic>
          </wp:inline>
        </w:drawing>
      </w:r>
    </w:p>
    <w:p w14:paraId="59832CB1" w14:textId="77777777" w:rsidR="00BE1573" w:rsidRDefault="00BE1573" w:rsidP="009E0748">
      <w:pPr>
        <w:pStyle w:val="Heading2"/>
      </w:pPr>
      <w:bookmarkStart w:id="88" w:name="_Toc202283132"/>
      <w:r>
        <w:lastRenderedPageBreak/>
        <w:t>Size</w:t>
      </w:r>
      <w:bookmarkEnd w:id="88"/>
    </w:p>
    <w:p w14:paraId="451C571C" w14:textId="146B6A04" w:rsidR="00BE1573" w:rsidRDefault="00935A7B" w:rsidP="00BE1573">
      <w:r>
        <w:t xml:space="preserve">Approximately </w:t>
      </w:r>
      <w:r w:rsidR="00E3640A">
        <w:t>1.4GB</w:t>
      </w:r>
      <w:r>
        <w:t xml:space="preserve"> of audio files </w:t>
      </w:r>
      <w:r w:rsidR="009F0FB8">
        <w:t>is</w:t>
      </w:r>
      <w:r>
        <w:t xml:space="preserve"> estimated</w:t>
      </w:r>
      <w:r w:rsidR="00E3640A">
        <w:t xml:space="preserve"> – as of now, 688MB each for Male and Female.</w:t>
      </w:r>
      <w:r w:rsidR="00C65B41">
        <w:t xml:space="preserve"> This will grow as I add rows! Is there an limit beyond which I should stop adding data?</w:t>
      </w:r>
      <w:r w:rsidR="00ED3598">
        <w:t xml:space="preserve"> Or would this affect only users who opt for Offline mode?</w:t>
      </w:r>
    </w:p>
    <w:p w14:paraId="2167D1F0" w14:textId="2F0C4828" w:rsidR="00560241" w:rsidRDefault="00560241" w:rsidP="00C23BC8">
      <w:pPr>
        <w:pStyle w:val="Heading2"/>
      </w:pPr>
      <w:bookmarkStart w:id="89" w:name="_Toc202283133"/>
      <w:r>
        <w:t>Data ready now</w:t>
      </w:r>
      <w:bookmarkEnd w:id="89"/>
    </w:p>
    <w:p w14:paraId="090A6AF2" w14:textId="34223DD5" w:rsidR="00560241" w:rsidRDefault="00560241" w:rsidP="00560241">
      <w:r>
        <w:t>460 rows complete in Excel</w:t>
      </w:r>
      <w:r w:rsidR="0022306C">
        <w:t xml:space="preserve"> spreadsheet</w:t>
      </w:r>
      <w:r w:rsidR="00A40084">
        <w:t xml:space="preserve"> (one row per Root).</w:t>
      </w:r>
      <w:r w:rsidR="0009119F">
        <w:t xml:space="preserve"> Only a sample has been uploaded into the Firebase Realtime database</w:t>
      </w:r>
      <w:r w:rsidR="00142E1A">
        <w:t xml:space="preserve"> and Firebase Storage.</w:t>
      </w:r>
    </w:p>
    <w:p w14:paraId="73B92EBC" w14:textId="078A06C7" w:rsidR="00901F67" w:rsidRPr="00560241" w:rsidRDefault="00901F67" w:rsidP="00901F67">
      <w:r w:rsidRPr="00FD3298">
        <w:rPr>
          <w:highlight w:val="yellow"/>
        </w:rPr>
        <w:t xml:space="preserve">JSON data for </w:t>
      </w:r>
      <w:r w:rsidR="00450A34" w:rsidRPr="00FD3298">
        <w:rPr>
          <w:highlight w:val="yellow"/>
        </w:rPr>
        <w:t>11</w:t>
      </w:r>
      <w:r w:rsidR="00661BD2">
        <w:rPr>
          <w:highlight w:val="yellow"/>
        </w:rPr>
        <w:t>7</w:t>
      </w:r>
      <w:r w:rsidRPr="00FD3298">
        <w:rPr>
          <w:highlight w:val="yellow"/>
        </w:rPr>
        <w:t xml:space="preserve"> rows uploaded in Firebase Realtime Database</w:t>
      </w:r>
      <w:r w:rsidR="00450A34" w:rsidRPr="00FD3298">
        <w:rPr>
          <w:highlight w:val="yellow"/>
        </w:rPr>
        <w:t xml:space="preserve"> (9 rows for each </w:t>
      </w:r>
      <w:r w:rsidR="00FD3298" w:rsidRPr="00FD3298">
        <w:rPr>
          <w:highlight w:val="yellow"/>
        </w:rPr>
        <w:t>of</w:t>
      </w:r>
      <w:r w:rsidR="00661BD2">
        <w:rPr>
          <w:highlight w:val="yellow"/>
        </w:rPr>
        <w:t xml:space="preserve"> 13</w:t>
      </w:r>
      <w:r w:rsidR="00FD3298" w:rsidRPr="00FD3298">
        <w:rPr>
          <w:highlight w:val="yellow"/>
        </w:rPr>
        <w:t xml:space="preserve"> </w:t>
      </w:r>
      <w:r w:rsidR="00450A34" w:rsidRPr="00FD3298">
        <w:rPr>
          <w:highlight w:val="yellow"/>
        </w:rPr>
        <w:t>CATEGORY</w:t>
      </w:r>
      <w:r w:rsidR="00661BD2">
        <w:rPr>
          <w:highlight w:val="yellow"/>
        </w:rPr>
        <w:t>s</w:t>
      </w:r>
      <w:r w:rsidR="00450A34" w:rsidRPr="00FD3298">
        <w:rPr>
          <w:highlight w:val="yellow"/>
        </w:rPr>
        <w:t>).</w:t>
      </w:r>
    </w:p>
    <w:p w14:paraId="40A7A75B" w14:textId="58426EDC" w:rsidR="00901F67" w:rsidRDefault="00A40084" w:rsidP="00560241">
      <w:pPr>
        <w:rPr>
          <w:ins w:id="90" w:author="Joan Maltese" w:date="2025-07-01T23:56:00Z" w16du:dateUtc="2025-07-02T06:56:00Z"/>
        </w:rPr>
      </w:pPr>
      <w:r>
        <w:t xml:space="preserve">Audio files for </w:t>
      </w:r>
      <w:r w:rsidR="00450A34" w:rsidRPr="00661BD2">
        <w:rPr>
          <w:highlight w:val="yellow"/>
        </w:rPr>
        <w:t>11</w:t>
      </w:r>
      <w:r w:rsidR="00661BD2" w:rsidRPr="00661BD2">
        <w:rPr>
          <w:highlight w:val="yellow"/>
        </w:rPr>
        <w:t>7</w:t>
      </w:r>
      <w:r>
        <w:t xml:space="preserve"> rows</w:t>
      </w:r>
      <w:r w:rsidR="00142E1A">
        <w:t xml:space="preserve"> </w:t>
      </w:r>
      <w:r w:rsidR="00901F67">
        <w:t>uploaded in Firebase Storage.</w:t>
      </w:r>
    </w:p>
    <w:p w14:paraId="7896DF66" w14:textId="26F90BB4" w:rsidR="000A690C" w:rsidRDefault="000A690C" w:rsidP="00560241">
      <w:ins w:id="91" w:author="Joan Maltese" w:date="2025-07-01T23:56:00Z" w16du:dateUtc="2025-07-02T06:56:00Z">
        <w:r>
          <w:t xml:space="preserve">NOTE: </w:t>
        </w:r>
        <w:r w:rsidR="00BD50C3">
          <w:t xml:space="preserve">After we test the </w:t>
        </w:r>
      </w:ins>
      <w:ins w:id="92" w:author="Joan Maltese" w:date="2025-07-01T23:57:00Z" w16du:dateUtc="2025-07-02T06:57:00Z">
        <w:r w:rsidR="00BD50C3">
          <w:t>sample data, I will re-upload all of it with audio file names changed</w:t>
        </w:r>
        <w:r w:rsidR="00BF72A2">
          <w:t>.</w:t>
        </w:r>
      </w:ins>
    </w:p>
    <w:p w14:paraId="1D156BC6" w14:textId="56D55130" w:rsidR="00C23BC8" w:rsidRDefault="00AF4A56" w:rsidP="00C23BC8">
      <w:pPr>
        <w:pStyle w:val="Heading2"/>
      </w:pPr>
      <w:bookmarkStart w:id="93" w:name="_Toc202283134"/>
      <w:r>
        <w:t>Admin UI</w:t>
      </w:r>
      <w:bookmarkEnd w:id="93"/>
    </w:p>
    <w:p w14:paraId="30B0FB6D" w14:textId="3E025B8E" w:rsidR="00A54D31" w:rsidRDefault="00C23BC8" w:rsidP="00B95527">
      <w:r>
        <w:t xml:space="preserve">I have an Admin UI to </w:t>
      </w:r>
      <w:r w:rsidR="001B6688">
        <w:t>add content over the lifetime of the app. It needs a tweak (audio files not uploading</w:t>
      </w:r>
      <w:r w:rsidR="00E81D99">
        <w:t xml:space="preserve"> to database).</w:t>
      </w:r>
      <w:r w:rsidR="00472AAE">
        <w:t xml:space="preserve">     </w:t>
      </w:r>
      <w:r w:rsidR="00514FA1">
        <w:t xml:space="preserve"> </w:t>
      </w:r>
    </w:p>
    <w:p w14:paraId="021FC54B" w14:textId="393D078C" w:rsidR="00E508FB" w:rsidRDefault="003F1E78" w:rsidP="00002F30">
      <w:pPr>
        <w:pStyle w:val="Heading2"/>
      </w:pPr>
      <w:bookmarkStart w:id="94" w:name="_Toc202283135"/>
      <w:r>
        <w:t>Links</w:t>
      </w:r>
      <w:bookmarkEnd w:id="94"/>
      <w:r w:rsidR="005046BE">
        <w:t xml:space="preserve"> </w:t>
      </w:r>
    </w:p>
    <w:p w14:paraId="0377C139" w14:textId="0C27B2F7" w:rsidR="002A7DC3" w:rsidRDefault="0008439A" w:rsidP="000A4D44">
      <w:r>
        <w:t xml:space="preserve">Figjam </w:t>
      </w:r>
      <w:r w:rsidR="006066EE" w:rsidRPr="000F3E42">
        <w:t xml:space="preserve">Flow : </w:t>
      </w:r>
      <w:hyperlink r:id="rId18" w:history="1">
        <w:r w:rsidR="000F3E42" w:rsidRPr="00736544">
          <w:rPr>
            <w:rStyle w:val="Hyperlink"/>
          </w:rPr>
          <w:t>https://www.figma.com/board/Gkhpjg1HLKUTxWHbBTLhaM/Rootle-flow?node-id=0-1&amp;t=CM4xDsIh7d9CPY8Z-1</w:t>
        </w:r>
      </w:hyperlink>
    </w:p>
    <w:p w14:paraId="4283FB22" w14:textId="2E38037F" w:rsidR="00BC7539" w:rsidRPr="00E53EFC" w:rsidRDefault="00D22096" w:rsidP="000A4D44">
      <w:pPr>
        <w:rPr>
          <w:lang w:val="fr-FR"/>
        </w:rPr>
      </w:pPr>
      <w:r w:rsidRPr="00E53EFC">
        <w:rPr>
          <w:lang w:val="fr-FR"/>
        </w:rPr>
        <w:t xml:space="preserve">Figma </w:t>
      </w:r>
      <w:r w:rsidR="00E53EFC" w:rsidRPr="00E53EFC">
        <w:rPr>
          <w:lang w:val="fr-FR"/>
        </w:rPr>
        <w:t>prototype</w:t>
      </w:r>
      <w:r w:rsidR="00CF43D1" w:rsidRPr="00E53EFC">
        <w:rPr>
          <w:lang w:val="fr-FR"/>
        </w:rPr>
        <w:t xml:space="preserve">: </w:t>
      </w:r>
      <w:r w:rsidR="00CF43D1">
        <w:fldChar w:fldCharType="begin"/>
      </w:r>
      <w:r w:rsidR="00CF43D1" w:rsidRPr="008324FA">
        <w:rPr>
          <w:lang w:val="fr-FR"/>
          <w:rPrChange w:id="95" w:author="Joan Maltese" w:date="2025-07-01T21:02:00Z" w16du:dateUtc="2025-07-02T04:02:00Z">
            <w:rPr/>
          </w:rPrChange>
        </w:rPr>
        <w:instrText>HYPERLINK "https://www.figma.com/proto/4oofwdLIu6tNqkDEZFhR5V/R2?node-id=92-849&amp;p=f&amp;t=ike0YCAzl4iwuZqo-1&amp;scaling=scale-down&amp;content-scaling=fixed&amp;page-id=0%3A1&amp;starting-point-node-id=5%3A2&amp;show-proto-sidebar=1"</w:instrText>
      </w:r>
      <w:r w:rsidR="00CF43D1">
        <w:fldChar w:fldCharType="separate"/>
      </w:r>
      <w:r w:rsidR="00CF43D1" w:rsidRPr="00E53EFC">
        <w:rPr>
          <w:rStyle w:val="Hyperlink"/>
          <w:lang w:val="fr-FR"/>
        </w:rPr>
        <w:t>https://www.figma.com/proto/4oofwdLIu6tNqkDEZFhR5V/R2?node-id=92-849&amp;p=f&amp;t=ike0YCAzl4iwuZqo-1&amp;scaling=scale-down&amp;content-scaling=fixed&amp;page-id=0%3A1&amp;starting-point-node-id=5%3A2&amp;show-proto-sidebar=1</w:t>
      </w:r>
      <w:r w:rsidR="00CF43D1">
        <w:fldChar w:fldCharType="end"/>
      </w:r>
      <w:r w:rsidR="00CF43D1" w:rsidRPr="00E53EFC">
        <w:rPr>
          <w:lang w:val="fr-FR"/>
        </w:rPr>
        <w:t xml:space="preserve"> </w:t>
      </w:r>
    </w:p>
    <w:p w14:paraId="2F7B48B4" w14:textId="4FC48DE2" w:rsidR="007817F6" w:rsidRDefault="00CF5E33" w:rsidP="000A4D44">
      <w:r>
        <w:t xml:space="preserve">Video of </w:t>
      </w:r>
      <w:r w:rsidRPr="00C0472F">
        <w:rPr>
          <w:i/>
          <w:iCs/>
        </w:rPr>
        <w:t>o</w:t>
      </w:r>
      <w:r w:rsidR="00DB7BDE" w:rsidRPr="00C0472F">
        <w:rPr>
          <w:i/>
          <w:iCs/>
        </w:rPr>
        <w:t>ld</w:t>
      </w:r>
      <w:r w:rsidR="00DB7BDE">
        <w:t xml:space="preserve"> </w:t>
      </w:r>
      <w:r w:rsidR="00B71F04">
        <w:t>prototype</w:t>
      </w:r>
      <w:r w:rsidR="00DB7BDE">
        <w:t xml:space="preserve"> that shows functionality (different graphics but same functions)</w:t>
      </w:r>
      <w:r w:rsidR="00BD78C9">
        <w:t xml:space="preserve"> except that Search isn’t built out</w:t>
      </w:r>
      <w:r w:rsidR="00DB7BDE">
        <w:t xml:space="preserve">: </w:t>
      </w:r>
      <w:hyperlink r:id="rId19" w:history="1">
        <w:r w:rsidRPr="00736544">
          <w:rPr>
            <w:rStyle w:val="Hyperlink"/>
          </w:rPr>
          <w:t>https://youtube.com/shorts/EhebYd_fbsc</w:t>
        </w:r>
      </w:hyperlink>
      <w:r>
        <w:t xml:space="preserve"> </w:t>
      </w:r>
    </w:p>
    <w:p w14:paraId="1032F734" w14:textId="0B1027BD" w:rsidR="002279C8" w:rsidRDefault="002279C8" w:rsidP="000A4D44">
      <w:r>
        <w:t>I can provide:</w:t>
      </w:r>
      <w:r w:rsidR="00E740E0">
        <w:t xml:space="preserve"> </w:t>
      </w:r>
      <w:r>
        <w:t xml:space="preserve">JSON </w:t>
      </w:r>
      <w:r w:rsidR="00B67194">
        <w:t>data</w:t>
      </w:r>
      <w:r w:rsidR="00E740E0">
        <w:t xml:space="preserve">, </w:t>
      </w:r>
      <w:r w:rsidR="005967B6">
        <w:t xml:space="preserve">Excel or csv file, </w:t>
      </w:r>
      <w:r w:rsidR="00E740E0">
        <w:t>whatever else you need</w:t>
      </w:r>
      <w:r w:rsidR="00F72935">
        <w:t>.</w:t>
      </w:r>
    </w:p>
    <w:p w14:paraId="79EA7FBE" w14:textId="77777777" w:rsidR="00E9722F" w:rsidRDefault="00E9722F" w:rsidP="00E9722F">
      <w:pPr>
        <w:pStyle w:val="Heading2"/>
      </w:pPr>
      <w:bookmarkStart w:id="96" w:name="_Toc202283136"/>
      <w:r>
        <w:lastRenderedPageBreak/>
        <w:t>Screenshots</w:t>
      </w:r>
      <w:bookmarkEnd w:id="96"/>
    </w:p>
    <w:p w14:paraId="06BA48A9" w14:textId="7C5B7AAE" w:rsidR="005046BE" w:rsidRPr="00961DE2" w:rsidRDefault="00E9722F" w:rsidP="00E9722F">
      <w:pPr>
        <w:keepNext/>
        <w:rPr>
          <w:rStyle w:val="Strong"/>
        </w:rPr>
      </w:pPr>
      <w:r w:rsidRPr="00961DE2">
        <w:rPr>
          <w:rStyle w:val="Strong"/>
        </w:rPr>
        <w:t>Firebase Storage for the audio files</w:t>
      </w:r>
    </w:p>
    <w:p w14:paraId="368EAAFE" w14:textId="2A549E4C" w:rsidR="00E9722F" w:rsidRDefault="00E9722F" w:rsidP="000A4D44">
      <w:r w:rsidRPr="00E9722F">
        <w:rPr>
          <w:noProof/>
        </w:rPr>
        <w:drawing>
          <wp:inline distT="0" distB="0" distL="0" distR="0" wp14:anchorId="0B49894D" wp14:editId="4C8CE276">
            <wp:extent cx="5943600" cy="4058285"/>
            <wp:effectExtent l="0" t="0" r="0" b="0"/>
            <wp:docPr id="1815219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9172" name="Picture 1" descr="A screenshot of a computer&#10;&#10;AI-generated content may be incorrect."/>
                    <pic:cNvPicPr/>
                  </pic:nvPicPr>
                  <pic:blipFill>
                    <a:blip r:embed="rId20"/>
                    <a:stretch>
                      <a:fillRect/>
                    </a:stretch>
                  </pic:blipFill>
                  <pic:spPr>
                    <a:xfrm>
                      <a:off x="0" y="0"/>
                      <a:ext cx="5943600" cy="4058285"/>
                    </a:xfrm>
                    <a:prstGeom prst="rect">
                      <a:avLst/>
                    </a:prstGeom>
                  </pic:spPr>
                </pic:pic>
              </a:graphicData>
            </a:graphic>
          </wp:inline>
        </w:drawing>
      </w:r>
    </w:p>
    <w:p w14:paraId="3D945B71" w14:textId="77777777" w:rsidR="00E9722F" w:rsidRDefault="00E9722F" w:rsidP="000A4D44"/>
    <w:p w14:paraId="710DF340" w14:textId="7C7CDBAB" w:rsidR="006D2632" w:rsidRPr="00961DE2" w:rsidRDefault="006D2632" w:rsidP="003E145D">
      <w:pPr>
        <w:keepNext/>
        <w:rPr>
          <w:rStyle w:val="Strong"/>
        </w:rPr>
      </w:pPr>
      <w:r w:rsidRPr="00961DE2">
        <w:rPr>
          <w:rStyle w:val="Strong"/>
        </w:rPr>
        <w:lastRenderedPageBreak/>
        <w:t>Firebase Database</w:t>
      </w:r>
    </w:p>
    <w:p w14:paraId="239B1F30" w14:textId="49099E69" w:rsidR="006D2632" w:rsidRDefault="008B5E09" w:rsidP="000A4D44">
      <w:r w:rsidRPr="008B5E09">
        <w:rPr>
          <w:noProof/>
        </w:rPr>
        <w:drawing>
          <wp:inline distT="0" distB="0" distL="0" distR="0" wp14:anchorId="110EFDEF" wp14:editId="199ABBA8">
            <wp:extent cx="5943600" cy="4754880"/>
            <wp:effectExtent l="0" t="0" r="0" b="7620"/>
            <wp:docPr id="1172157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7846" name="Picture 1" descr="A screenshot of a computer&#10;&#10;AI-generated content may be incorrect."/>
                    <pic:cNvPicPr/>
                  </pic:nvPicPr>
                  <pic:blipFill>
                    <a:blip r:embed="rId21"/>
                    <a:stretch>
                      <a:fillRect/>
                    </a:stretch>
                  </pic:blipFill>
                  <pic:spPr>
                    <a:xfrm>
                      <a:off x="0" y="0"/>
                      <a:ext cx="5943600" cy="4754880"/>
                    </a:xfrm>
                    <a:prstGeom prst="rect">
                      <a:avLst/>
                    </a:prstGeom>
                  </pic:spPr>
                </pic:pic>
              </a:graphicData>
            </a:graphic>
          </wp:inline>
        </w:drawing>
      </w:r>
    </w:p>
    <w:p w14:paraId="5C4C12BF" w14:textId="77777777" w:rsidR="003E145D" w:rsidRDefault="003E145D" w:rsidP="000A4D44"/>
    <w:p w14:paraId="67169B48" w14:textId="75780F6D" w:rsidR="003E145D" w:rsidRDefault="00906420" w:rsidP="000A4D44">
      <w:r w:rsidRPr="00906420">
        <w:rPr>
          <w:noProof/>
        </w:rPr>
        <w:lastRenderedPageBreak/>
        <w:drawing>
          <wp:inline distT="0" distB="0" distL="0" distR="0" wp14:anchorId="19F4ADAE" wp14:editId="03767F01">
            <wp:extent cx="5943600" cy="3321685"/>
            <wp:effectExtent l="0" t="0" r="0" b="0"/>
            <wp:docPr id="809023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3977" name="Picture 1" descr="A screenshot of a computer&#10;&#10;AI-generated content may be incorrect."/>
                    <pic:cNvPicPr/>
                  </pic:nvPicPr>
                  <pic:blipFill>
                    <a:blip r:embed="rId22"/>
                    <a:stretch>
                      <a:fillRect/>
                    </a:stretch>
                  </pic:blipFill>
                  <pic:spPr>
                    <a:xfrm>
                      <a:off x="0" y="0"/>
                      <a:ext cx="5943600" cy="3321685"/>
                    </a:xfrm>
                    <a:prstGeom prst="rect">
                      <a:avLst/>
                    </a:prstGeom>
                  </pic:spPr>
                </pic:pic>
              </a:graphicData>
            </a:graphic>
          </wp:inline>
        </w:drawing>
      </w:r>
    </w:p>
    <w:p w14:paraId="05B1F69E" w14:textId="77777777" w:rsidR="0008439A" w:rsidRDefault="0008439A" w:rsidP="000A4D44"/>
    <w:p w14:paraId="604ECDAF" w14:textId="5471ABF5" w:rsidR="0008439A" w:rsidRDefault="0008439A" w:rsidP="000A4D44"/>
    <w:p w14:paraId="3844054C" w14:textId="0203A909" w:rsidR="00ED359C" w:rsidRDefault="00ED359C" w:rsidP="001330C2">
      <w:pPr>
        <w:pStyle w:val="Heading2"/>
      </w:pPr>
      <w:bookmarkStart w:id="97" w:name="_Subscription_content"/>
      <w:bookmarkStart w:id="98" w:name="_Toc202283137"/>
      <w:bookmarkEnd w:id="97"/>
      <w:r>
        <w:t>Other languages</w:t>
      </w:r>
      <w:bookmarkEnd w:id="98"/>
    </w:p>
    <w:p w14:paraId="62177EEC" w14:textId="6480D258" w:rsidR="00873EE6" w:rsidRDefault="00ED359C" w:rsidP="00E30C1D">
      <w:r>
        <w:t xml:space="preserve">I will provide translations of the UI into Hindi, Simplified Chinese, Portuguese, Spanish, </w:t>
      </w:r>
      <w:r w:rsidR="001330C2">
        <w:t xml:space="preserve">Arabic, </w:t>
      </w:r>
      <w:r>
        <w:t>and French.</w:t>
      </w:r>
      <w:r w:rsidR="009871F0">
        <w:t xml:space="preserve"> </w:t>
      </w:r>
    </w:p>
    <w:p w14:paraId="7AB359E9" w14:textId="77777777" w:rsidR="00375058" w:rsidRDefault="00375058" w:rsidP="00E30C1D"/>
    <w:p w14:paraId="361C56DB" w14:textId="4172C3A6" w:rsidR="00375058" w:rsidRDefault="00375058" w:rsidP="00375058">
      <w:pPr>
        <w:pStyle w:val="Heading2"/>
      </w:pPr>
      <w:bookmarkStart w:id="99" w:name="_Toc202283138"/>
      <w:r>
        <w:t>Outstanding issues</w:t>
      </w:r>
      <w:bookmarkEnd w:id="99"/>
    </w:p>
    <w:p w14:paraId="53521291" w14:textId="036B4F9C" w:rsidR="00262607" w:rsidRDefault="00262607" w:rsidP="00375058">
      <w:pPr>
        <w:pStyle w:val="ListParagraph"/>
        <w:numPr>
          <w:ilvl w:val="0"/>
          <w:numId w:val="6"/>
        </w:numPr>
      </w:pPr>
      <w:r>
        <w:t>New screens/overlays</w:t>
      </w:r>
      <w:r w:rsidR="00786052">
        <w:t>/modals</w:t>
      </w:r>
      <w:r>
        <w:t xml:space="preserve"> needed:</w:t>
      </w:r>
    </w:p>
    <w:p w14:paraId="04A8E3A5" w14:textId="16B0DD5E" w:rsidR="00262607" w:rsidRDefault="00AD551B" w:rsidP="00262607">
      <w:pPr>
        <w:pStyle w:val="ListParagraph"/>
        <w:numPr>
          <w:ilvl w:val="1"/>
          <w:numId w:val="6"/>
        </w:numPr>
      </w:pPr>
      <w:r>
        <w:t xml:space="preserve">Redesign Search results </w:t>
      </w:r>
      <w:r w:rsidR="003D03CF">
        <w:t xml:space="preserve">overlay </w:t>
      </w:r>
      <w:r>
        <w:t xml:space="preserve">per notes </w:t>
      </w:r>
      <w:r w:rsidR="00C45201">
        <w:t xml:space="preserve">in </w:t>
      </w:r>
      <w:hyperlink w:anchor="_Search_function" w:history="1">
        <w:r w:rsidR="00C45201" w:rsidRPr="00C45201">
          <w:rPr>
            <w:rStyle w:val="Hyperlink"/>
          </w:rPr>
          <w:t>Search function</w:t>
        </w:r>
      </w:hyperlink>
    </w:p>
    <w:p w14:paraId="0FC2F610" w14:textId="57DB64A4" w:rsidR="00C45201" w:rsidRDefault="00AF36DD" w:rsidP="00262607">
      <w:pPr>
        <w:pStyle w:val="ListParagraph"/>
        <w:numPr>
          <w:ilvl w:val="1"/>
          <w:numId w:val="6"/>
        </w:numPr>
      </w:pPr>
      <w:r>
        <w:t xml:space="preserve">Splash screens that show countdown to </w:t>
      </w:r>
      <w:r w:rsidR="00D76E0E">
        <w:t>expiration of 7-day free trial</w:t>
      </w:r>
    </w:p>
    <w:p w14:paraId="7D940427" w14:textId="29A27125" w:rsidR="00D76E0E" w:rsidRDefault="00D76E0E" w:rsidP="00262607">
      <w:pPr>
        <w:pStyle w:val="ListParagraph"/>
        <w:numPr>
          <w:ilvl w:val="1"/>
          <w:numId w:val="6"/>
        </w:numPr>
      </w:pPr>
      <w:r>
        <w:t xml:space="preserve">Screen that </w:t>
      </w:r>
      <w:r w:rsidR="003D03CF">
        <w:t>displays</w:t>
      </w:r>
      <w:r>
        <w:t xml:space="preserve"> after expiration of 7-day free trial</w:t>
      </w:r>
    </w:p>
    <w:p w14:paraId="4B357DB8" w14:textId="57606F80" w:rsidR="00D76E0E" w:rsidRDefault="005B4FF5" w:rsidP="00262607">
      <w:pPr>
        <w:pStyle w:val="ListParagraph"/>
        <w:numPr>
          <w:ilvl w:val="1"/>
          <w:numId w:val="6"/>
        </w:numPr>
      </w:pPr>
      <w:r>
        <w:t>Screen or modal</w:t>
      </w:r>
      <w:r w:rsidR="002C4E78">
        <w:t xml:space="preserve"> that offers Offline mode during 7-day free trial</w:t>
      </w:r>
    </w:p>
    <w:p w14:paraId="397A0360" w14:textId="2A429525" w:rsidR="00DC260E" w:rsidRDefault="006C2D2C" w:rsidP="00262607">
      <w:pPr>
        <w:pStyle w:val="ListParagraph"/>
        <w:numPr>
          <w:ilvl w:val="1"/>
          <w:numId w:val="6"/>
        </w:numPr>
      </w:pPr>
      <w:r>
        <w:t xml:space="preserve">(after </w:t>
      </w:r>
      <w:r w:rsidR="00DE1114">
        <w:t xml:space="preserve">decline) </w:t>
      </w:r>
      <w:r w:rsidR="005B4FF5">
        <w:t>Modal</w:t>
      </w:r>
      <w:r w:rsidR="00DC260E">
        <w:t xml:space="preserve"> to tell users they </w:t>
      </w:r>
      <w:r w:rsidR="001766BF">
        <w:t>may</w:t>
      </w:r>
      <w:r w:rsidR="00DC260E">
        <w:t xml:space="preserve"> choose O</w:t>
      </w:r>
      <w:r w:rsidR="006A19B8">
        <w:t>ffline mode after they subscribe</w:t>
      </w:r>
    </w:p>
    <w:p w14:paraId="3D7F617F" w14:textId="58C95A9E" w:rsidR="002C4E78" w:rsidRDefault="002C4E78" w:rsidP="00262607">
      <w:pPr>
        <w:pStyle w:val="ListParagraph"/>
        <w:numPr>
          <w:ilvl w:val="1"/>
          <w:numId w:val="6"/>
        </w:numPr>
      </w:pPr>
      <w:r>
        <w:t xml:space="preserve">Screen that </w:t>
      </w:r>
      <w:r w:rsidR="00DE1114">
        <w:t>displays</w:t>
      </w:r>
      <w:r w:rsidR="00F90266">
        <w:t xml:space="preserve"> </w:t>
      </w:r>
      <w:r w:rsidR="00021BE8">
        <w:t>in Subscription status Y</w:t>
      </w:r>
      <w:r w:rsidR="00F90266">
        <w:t xml:space="preserve"> offering</w:t>
      </w:r>
      <w:r>
        <w:t xml:space="preserve"> Offline mode</w:t>
      </w:r>
    </w:p>
    <w:p w14:paraId="7E28F070" w14:textId="6E9020AE" w:rsidR="001766BF" w:rsidRDefault="00F90266" w:rsidP="00262607">
      <w:pPr>
        <w:pStyle w:val="ListParagraph"/>
        <w:numPr>
          <w:ilvl w:val="1"/>
          <w:numId w:val="6"/>
        </w:numPr>
      </w:pPr>
      <w:r>
        <w:t>(after decline) Modal</w:t>
      </w:r>
      <w:r w:rsidR="001766BF">
        <w:t xml:space="preserve"> to tell users they may choose </w:t>
      </w:r>
      <w:r w:rsidR="004F20A2">
        <w:t>Offline mode at any time</w:t>
      </w:r>
      <w:r>
        <w:t xml:space="preserve"> from Settings</w:t>
      </w:r>
    </w:p>
    <w:p w14:paraId="473AA8CA" w14:textId="57F81621" w:rsidR="004F20A2" w:rsidRDefault="004F20A2" w:rsidP="00262607">
      <w:pPr>
        <w:pStyle w:val="ListParagraph"/>
        <w:numPr>
          <w:ilvl w:val="1"/>
          <w:numId w:val="6"/>
        </w:numPr>
      </w:pPr>
      <w:r>
        <w:t>UI to show download progress</w:t>
      </w:r>
      <w:r w:rsidR="00DB1811">
        <w:t xml:space="preserve"> if users choose Offline mode</w:t>
      </w:r>
    </w:p>
    <w:p w14:paraId="784A240D" w14:textId="267A1438" w:rsidR="00DB1811" w:rsidRDefault="00DB1811" w:rsidP="00262607">
      <w:pPr>
        <w:pStyle w:val="ListParagraph"/>
        <w:numPr>
          <w:ilvl w:val="1"/>
          <w:numId w:val="6"/>
        </w:numPr>
      </w:pPr>
      <w:r>
        <w:t xml:space="preserve">Confirmation </w:t>
      </w:r>
      <w:r w:rsidR="005A3DA2">
        <w:t>modal</w:t>
      </w:r>
      <w:r>
        <w:t xml:space="preserve"> when download is complete</w:t>
      </w:r>
    </w:p>
    <w:p w14:paraId="70FEE1C8" w14:textId="77777777" w:rsidR="003C471A" w:rsidRDefault="003C471A" w:rsidP="00262607">
      <w:pPr>
        <w:pStyle w:val="ListParagraph"/>
        <w:numPr>
          <w:ilvl w:val="1"/>
          <w:numId w:val="6"/>
        </w:numPr>
      </w:pPr>
      <w:r>
        <w:t>Banner for new content</w:t>
      </w:r>
    </w:p>
    <w:p w14:paraId="5B4C9A5E" w14:textId="3DF166BB" w:rsidR="005A3DA2" w:rsidRDefault="00921B95" w:rsidP="00262607">
      <w:pPr>
        <w:pStyle w:val="ListParagraph"/>
        <w:numPr>
          <w:ilvl w:val="1"/>
          <w:numId w:val="6"/>
        </w:numPr>
      </w:pPr>
      <w:r>
        <w:t>Not sure if these need to be new screens or we can expand inside the Settings menu</w:t>
      </w:r>
      <w:r w:rsidR="0066393E">
        <w:t xml:space="preserve"> when the user taps</w:t>
      </w:r>
      <w:r>
        <w:t>:</w:t>
      </w:r>
    </w:p>
    <w:p w14:paraId="51F2883E" w14:textId="638C8664" w:rsidR="00921B95" w:rsidRDefault="002F2F14" w:rsidP="00921B95">
      <w:pPr>
        <w:pStyle w:val="ListParagraph"/>
        <w:numPr>
          <w:ilvl w:val="2"/>
          <w:numId w:val="6"/>
        </w:numPr>
      </w:pPr>
      <w:r>
        <w:t>Manage subscription choices</w:t>
      </w:r>
    </w:p>
    <w:p w14:paraId="781A7895" w14:textId="6FC87E8F" w:rsidR="002F2F14" w:rsidRDefault="002F2F14" w:rsidP="00921B95">
      <w:pPr>
        <w:pStyle w:val="ListParagraph"/>
        <w:numPr>
          <w:ilvl w:val="2"/>
          <w:numId w:val="6"/>
        </w:numPr>
      </w:pPr>
      <w:r>
        <w:t>Offline mode</w:t>
      </w:r>
      <w:r w:rsidR="0050635D">
        <w:t xml:space="preserve"> </w:t>
      </w:r>
      <w:r w:rsidR="00630BC6">
        <w:t>choices</w:t>
      </w:r>
    </w:p>
    <w:p w14:paraId="6FDE8D0A" w14:textId="56A14A36" w:rsidR="00965D06" w:rsidRDefault="00965D06" w:rsidP="00262607">
      <w:pPr>
        <w:pStyle w:val="ListParagraph"/>
        <w:numPr>
          <w:ilvl w:val="0"/>
          <w:numId w:val="6"/>
        </w:numPr>
      </w:pPr>
      <w:r>
        <w:lastRenderedPageBreak/>
        <w:t>Will the bottom nav that my graphic artist provided be needed?</w:t>
      </w:r>
    </w:p>
    <w:p w14:paraId="3039C6DD" w14:textId="2922F95D" w:rsidR="006C129C" w:rsidRDefault="006C129C" w:rsidP="00375058">
      <w:pPr>
        <w:pStyle w:val="ListParagraph"/>
        <w:numPr>
          <w:ilvl w:val="0"/>
          <w:numId w:val="6"/>
        </w:numPr>
      </w:pPr>
      <w:r>
        <w:t xml:space="preserve">Should the Subscription </w:t>
      </w:r>
      <w:r w:rsidR="009B192F">
        <w:t xml:space="preserve">option be shown on a separate screen after </w:t>
      </w:r>
      <w:r w:rsidR="003B22BB">
        <w:t>initial launch</w:t>
      </w:r>
      <w:r w:rsidR="009B192F">
        <w:t>, or is it okay to leave it on the How-to screen</w:t>
      </w:r>
      <w:r w:rsidR="003B22BB">
        <w:t xml:space="preserve"> and then use countdown Reminder screens as the user approaches the end of the 7-day free trial?</w:t>
      </w:r>
    </w:p>
    <w:p w14:paraId="7C64D318" w14:textId="55C72571" w:rsidR="00D309B6" w:rsidRDefault="00D309B6" w:rsidP="00375058">
      <w:pPr>
        <w:pStyle w:val="ListParagraph"/>
        <w:numPr>
          <w:ilvl w:val="0"/>
          <w:numId w:val="6"/>
        </w:numPr>
      </w:pPr>
      <w:r>
        <w:t xml:space="preserve">What are dev requirements for the </w:t>
      </w:r>
      <w:r w:rsidR="00A1197B">
        <w:t>Friendly Face</w:t>
      </w:r>
      <w:r>
        <w:t>s pngs?</w:t>
      </w:r>
    </w:p>
    <w:p w14:paraId="159098F3" w14:textId="08240CD5" w:rsidR="003F4146" w:rsidRPr="00965D06" w:rsidRDefault="003F4146" w:rsidP="00375058">
      <w:pPr>
        <w:pStyle w:val="ListParagraph"/>
        <w:numPr>
          <w:ilvl w:val="0"/>
          <w:numId w:val="6"/>
        </w:numPr>
      </w:pPr>
      <w:r>
        <w:t xml:space="preserve">At what point should I stop adding data? The combined Male and Female audio files </w:t>
      </w:r>
      <w:r w:rsidR="00B31E80">
        <w:t xml:space="preserve">for the launch are ~1.4GB. </w:t>
      </w:r>
      <w:r w:rsidR="00914F79">
        <w:t>W</w:t>
      </w:r>
      <w:r w:rsidR="00ED3598">
        <w:t>o</w:t>
      </w:r>
      <w:r w:rsidR="00DF5761">
        <w:t>uld this</w:t>
      </w:r>
      <w:r w:rsidR="00ED3598">
        <w:t xml:space="preserve"> affect only users who opt for Offline mode?</w:t>
      </w:r>
    </w:p>
    <w:p w14:paraId="53824359" w14:textId="48C89564" w:rsidR="00375058" w:rsidRPr="00965D06" w:rsidRDefault="00965D06" w:rsidP="009675AA">
      <w:pPr>
        <w:pStyle w:val="ListParagraph"/>
        <w:numPr>
          <w:ilvl w:val="0"/>
          <w:numId w:val="6"/>
        </w:numPr>
        <w:rPr>
          <w:strike/>
        </w:rPr>
      </w:pPr>
      <w:r w:rsidRPr="00965D06">
        <w:rPr>
          <w:strike/>
        </w:rPr>
        <w:t xml:space="preserve"> </w:t>
      </w:r>
      <w:r w:rsidR="00375058" w:rsidRPr="00965D06">
        <w:rPr>
          <w:strike/>
        </w:rPr>
        <w:t>Account screen on the Settings menu? The screen doesn’t exist yet; I’m not sure it’s necessary. We’ll add it it’s needed for subscription maintenance/cancelation, although this should be done through the App Store or Play Store.</w:t>
      </w:r>
    </w:p>
    <w:p w14:paraId="475E872C" w14:textId="77777777" w:rsidR="00375058" w:rsidRPr="00034C75" w:rsidRDefault="00375058" w:rsidP="00375058">
      <w:pPr>
        <w:pStyle w:val="ListParagraph"/>
        <w:numPr>
          <w:ilvl w:val="0"/>
          <w:numId w:val="6"/>
        </w:numPr>
        <w:rPr>
          <w:strike/>
        </w:rPr>
      </w:pPr>
      <w:r w:rsidRPr="00034C75">
        <w:rPr>
          <w:strike/>
        </w:rPr>
        <w:t xml:space="preserve">Search UI. This should be an overlay. Haven’t fully designed this yet. </w:t>
      </w:r>
    </w:p>
    <w:p w14:paraId="107474A9" w14:textId="77777777" w:rsidR="00375058" w:rsidRPr="009F7916" w:rsidRDefault="00375058" w:rsidP="00375058">
      <w:pPr>
        <w:pStyle w:val="ListParagraph"/>
        <w:numPr>
          <w:ilvl w:val="0"/>
          <w:numId w:val="6"/>
        </w:numPr>
        <w:rPr>
          <w:strike/>
        </w:rPr>
      </w:pPr>
      <w:r w:rsidRPr="009F7916">
        <w:rPr>
          <w:strike/>
        </w:rPr>
        <w:t>Analytics. I might want to know, if possible, how many swipes a user makes during a session, and which sorts and filters users favor. Let’s discuss this.</w:t>
      </w:r>
    </w:p>
    <w:sectPr w:rsidR="00375058" w:rsidRPr="009F791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C5B47" w14:textId="77777777" w:rsidR="00406648" w:rsidRDefault="00406648" w:rsidP="00D51E10">
      <w:pPr>
        <w:spacing w:after="0" w:line="240" w:lineRule="auto"/>
      </w:pPr>
      <w:r>
        <w:separator/>
      </w:r>
    </w:p>
  </w:endnote>
  <w:endnote w:type="continuationSeparator" w:id="0">
    <w:p w14:paraId="1422BB83" w14:textId="77777777" w:rsidR="00406648" w:rsidRDefault="00406648" w:rsidP="00D5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3959B" w14:textId="77777777" w:rsidR="00406648" w:rsidRDefault="00406648" w:rsidP="00D51E10">
      <w:pPr>
        <w:spacing w:after="0" w:line="240" w:lineRule="auto"/>
      </w:pPr>
      <w:r>
        <w:separator/>
      </w:r>
    </w:p>
  </w:footnote>
  <w:footnote w:type="continuationSeparator" w:id="0">
    <w:p w14:paraId="33045255" w14:textId="77777777" w:rsidR="00406648" w:rsidRDefault="00406648" w:rsidP="00D51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0CF95" w14:textId="6832A1FE" w:rsidR="00385F62" w:rsidRDefault="00385F62">
    <w:pPr>
      <w:pStyle w:val="Header"/>
    </w:pPr>
    <w:r>
      <w:t xml:space="preserve">Page </w:t>
    </w:r>
    <w:sdt>
      <w:sdtPr>
        <w:id w:val="5030155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52F2DF" w14:textId="3DEE041E" w:rsidR="00D51E10" w:rsidRDefault="00D51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1C38"/>
    <w:multiLevelType w:val="hybridMultilevel"/>
    <w:tmpl w:val="9EEA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6A50"/>
    <w:multiLevelType w:val="hybridMultilevel"/>
    <w:tmpl w:val="8A60203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2C5E28"/>
    <w:multiLevelType w:val="hybridMultilevel"/>
    <w:tmpl w:val="C6BCB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5BC7"/>
    <w:multiLevelType w:val="multilevel"/>
    <w:tmpl w:val="531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7D4C"/>
    <w:multiLevelType w:val="hybridMultilevel"/>
    <w:tmpl w:val="579A1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62514"/>
    <w:multiLevelType w:val="hybridMultilevel"/>
    <w:tmpl w:val="656430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C061E2C"/>
    <w:multiLevelType w:val="hybridMultilevel"/>
    <w:tmpl w:val="76B0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64BCE"/>
    <w:multiLevelType w:val="hybridMultilevel"/>
    <w:tmpl w:val="D9EA6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077A9"/>
    <w:multiLevelType w:val="hybridMultilevel"/>
    <w:tmpl w:val="A8E4A77C"/>
    <w:lvl w:ilvl="0" w:tplc="FFFFFFF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35F659B9"/>
    <w:multiLevelType w:val="hybridMultilevel"/>
    <w:tmpl w:val="97F6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A0862"/>
    <w:multiLevelType w:val="hybridMultilevel"/>
    <w:tmpl w:val="9AD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96ADF"/>
    <w:multiLevelType w:val="hybridMultilevel"/>
    <w:tmpl w:val="680883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781B98"/>
    <w:multiLevelType w:val="hybridMultilevel"/>
    <w:tmpl w:val="E8386D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0437C9"/>
    <w:multiLevelType w:val="hybridMultilevel"/>
    <w:tmpl w:val="921E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85932"/>
    <w:multiLevelType w:val="hybridMultilevel"/>
    <w:tmpl w:val="5744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7B48"/>
    <w:multiLevelType w:val="multilevel"/>
    <w:tmpl w:val="AFD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60D19"/>
    <w:multiLevelType w:val="multilevel"/>
    <w:tmpl w:val="615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145FE"/>
    <w:multiLevelType w:val="hybridMultilevel"/>
    <w:tmpl w:val="CFEE7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C15A07"/>
    <w:multiLevelType w:val="hybridMultilevel"/>
    <w:tmpl w:val="1D9A0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A07240"/>
    <w:multiLevelType w:val="hybridMultilevel"/>
    <w:tmpl w:val="AA50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6361D"/>
    <w:multiLevelType w:val="hybridMultilevel"/>
    <w:tmpl w:val="547EBF62"/>
    <w:lvl w:ilvl="0" w:tplc="FFFFFFF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537CF9"/>
    <w:multiLevelType w:val="hybridMultilevel"/>
    <w:tmpl w:val="47CE1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746DF"/>
    <w:multiLevelType w:val="multilevel"/>
    <w:tmpl w:val="2A22C1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A3742B"/>
    <w:multiLevelType w:val="hybridMultilevel"/>
    <w:tmpl w:val="C2B29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E3505"/>
    <w:multiLevelType w:val="hybridMultilevel"/>
    <w:tmpl w:val="7208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D4C95"/>
    <w:multiLevelType w:val="hybridMultilevel"/>
    <w:tmpl w:val="C542151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E6C550B"/>
    <w:multiLevelType w:val="hybridMultilevel"/>
    <w:tmpl w:val="142E914E"/>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0349152">
    <w:abstractNumId w:val="0"/>
  </w:num>
  <w:num w:numId="2" w16cid:durableId="1137338970">
    <w:abstractNumId w:val="19"/>
  </w:num>
  <w:num w:numId="3" w16cid:durableId="1728531238">
    <w:abstractNumId w:val="14"/>
  </w:num>
  <w:num w:numId="4" w16cid:durableId="1778910876">
    <w:abstractNumId w:val="6"/>
  </w:num>
  <w:num w:numId="5" w16cid:durableId="742486675">
    <w:abstractNumId w:val="11"/>
  </w:num>
  <w:num w:numId="6" w16cid:durableId="661006092">
    <w:abstractNumId w:val="4"/>
  </w:num>
  <w:num w:numId="7" w16cid:durableId="918100020">
    <w:abstractNumId w:val="13"/>
  </w:num>
  <w:num w:numId="8" w16cid:durableId="358510309">
    <w:abstractNumId w:val="2"/>
  </w:num>
  <w:num w:numId="9" w16cid:durableId="1955819956">
    <w:abstractNumId w:val="24"/>
  </w:num>
  <w:num w:numId="10" w16cid:durableId="1298727615">
    <w:abstractNumId w:val="26"/>
  </w:num>
  <w:num w:numId="11" w16cid:durableId="1861966251">
    <w:abstractNumId w:val="7"/>
  </w:num>
  <w:num w:numId="12" w16cid:durableId="1380471078">
    <w:abstractNumId w:val="12"/>
  </w:num>
  <w:num w:numId="13" w16cid:durableId="1824933851">
    <w:abstractNumId w:val="23"/>
  </w:num>
  <w:num w:numId="14" w16cid:durableId="852768833">
    <w:abstractNumId w:val="18"/>
  </w:num>
  <w:num w:numId="15" w16cid:durableId="1894416349">
    <w:abstractNumId w:val="1"/>
  </w:num>
  <w:num w:numId="16" w16cid:durableId="803541332">
    <w:abstractNumId w:val="5"/>
  </w:num>
  <w:num w:numId="17" w16cid:durableId="1590383733">
    <w:abstractNumId w:val="20"/>
  </w:num>
  <w:num w:numId="18" w16cid:durableId="608706732">
    <w:abstractNumId w:val="8"/>
  </w:num>
  <w:num w:numId="19" w16cid:durableId="1518697075">
    <w:abstractNumId w:val="21"/>
  </w:num>
  <w:num w:numId="20" w16cid:durableId="786315973">
    <w:abstractNumId w:val="25"/>
  </w:num>
  <w:num w:numId="21" w16cid:durableId="1789934231">
    <w:abstractNumId w:val="3"/>
  </w:num>
  <w:num w:numId="22" w16cid:durableId="2059626750">
    <w:abstractNumId w:val="9"/>
  </w:num>
  <w:num w:numId="23" w16cid:durableId="794373452">
    <w:abstractNumId w:val="15"/>
  </w:num>
  <w:num w:numId="24" w16cid:durableId="1281957686">
    <w:abstractNumId w:val="16"/>
  </w:num>
  <w:num w:numId="25" w16cid:durableId="357201732">
    <w:abstractNumId w:val="17"/>
  </w:num>
  <w:num w:numId="26" w16cid:durableId="1089232560">
    <w:abstractNumId w:val="22"/>
  </w:num>
  <w:num w:numId="27" w16cid:durableId="14658489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n Maltese">
    <w15:presenceInfo w15:providerId="Windows Live" w15:userId="fa43fb2ff635c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E5"/>
    <w:rsid w:val="000027FB"/>
    <w:rsid w:val="00002F30"/>
    <w:rsid w:val="000104D5"/>
    <w:rsid w:val="00016C75"/>
    <w:rsid w:val="00017477"/>
    <w:rsid w:val="00021BE8"/>
    <w:rsid w:val="00024729"/>
    <w:rsid w:val="00024E13"/>
    <w:rsid w:val="00027979"/>
    <w:rsid w:val="000316DD"/>
    <w:rsid w:val="00034C75"/>
    <w:rsid w:val="00040483"/>
    <w:rsid w:val="000507B2"/>
    <w:rsid w:val="00052DA0"/>
    <w:rsid w:val="00056E70"/>
    <w:rsid w:val="00061D8E"/>
    <w:rsid w:val="00071FAE"/>
    <w:rsid w:val="0007242B"/>
    <w:rsid w:val="00073DD4"/>
    <w:rsid w:val="00080D21"/>
    <w:rsid w:val="0008439A"/>
    <w:rsid w:val="00087351"/>
    <w:rsid w:val="0009119F"/>
    <w:rsid w:val="000A4D44"/>
    <w:rsid w:val="000A619F"/>
    <w:rsid w:val="000A690C"/>
    <w:rsid w:val="000B4A21"/>
    <w:rsid w:val="000C0C31"/>
    <w:rsid w:val="000D15BC"/>
    <w:rsid w:val="000D4241"/>
    <w:rsid w:val="000D4EB8"/>
    <w:rsid w:val="000D50AA"/>
    <w:rsid w:val="000E0E4C"/>
    <w:rsid w:val="000E1D38"/>
    <w:rsid w:val="000E7527"/>
    <w:rsid w:val="000F0A02"/>
    <w:rsid w:val="000F3D2F"/>
    <w:rsid w:val="000F3E42"/>
    <w:rsid w:val="00101FC7"/>
    <w:rsid w:val="00113756"/>
    <w:rsid w:val="00117309"/>
    <w:rsid w:val="00121055"/>
    <w:rsid w:val="001224F0"/>
    <w:rsid w:val="00130532"/>
    <w:rsid w:val="001330C2"/>
    <w:rsid w:val="00134BEA"/>
    <w:rsid w:val="00135364"/>
    <w:rsid w:val="00135708"/>
    <w:rsid w:val="00142E1A"/>
    <w:rsid w:val="00144540"/>
    <w:rsid w:val="00144BD0"/>
    <w:rsid w:val="00145C98"/>
    <w:rsid w:val="001503C0"/>
    <w:rsid w:val="0015194A"/>
    <w:rsid w:val="00152425"/>
    <w:rsid w:val="00153983"/>
    <w:rsid w:val="001629CB"/>
    <w:rsid w:val="00163B1E"/>
    <w:rsid w:val="001663A5"/>
    <w:rsid w:val="00175D16"/>
    <w:rsid w:val="001766BF"/>
    <w:rsid w:val="0018042C"/>
    <w:rsid w:val="00180F03"/>
    <w:rsid w:val="00181F26"/>
    <w:rsid w:val="0018298A"/>
    <w:rsid w:val="001906AE"/>
    <w:rsid w:val="00193D00"/>
    <w:rsid w:val="001A4FC4"/>
    <w:rsid w:val="001B5ACF"/>
    <w:rsid w:val="001B6688"/>
    <w:rsid w:val="001B75C4"/>
    <w:rsid w:val="001C1781"/>
    <w:rsid w:val="001D1AE4"/>
    <w:rsid w:val="001D5511"/>
    <w:rsid w:val="001D5AA5"/>
    <w:rsid w:val="001E2E79"/>
    <w:rsid w:val="001E3FC0"/>
    <w:rsid w:val="001E67E0"/>
    <w:rsid w:val="001F15C1"/>
    <w:rsid w:val="001F2668"/>
    <w:rsid w:val="001F31A9"/>
    <w:rsid w:val="001F3A53"/>
    <w:rsid w:val="001F64A2"/>
    <w:rsid w:val="001F6619"/>
    <w:rsid w:val="001F7C0D"/>
    <w:rsid w:val="002155B0"/>
    <w:rsid w:val="002206A4"/>
    <w:rsid w:val="00221D90"/>
    <w:rsid w:val="0022306C"/>
    <w:rsid w:val="00224EA0"/>
    <w:rsid w:val="002279C8"/>
    <w:rsid w:val="002330AA"/>
    <w:rsid w:val="00233D2D"/>
    <w:rsid w:val="00241FB9"/>
    <w:rsid w:val="0024247E"/>
    <w:rsid w:val="00245298"/>
    <w:rsid w:val="00245E7B"/>
    <w:rsid w:val="00250857"/>
    <w:rsid w:val="00254C1D"/>
    <w:rsid w:val="00261CE5"/>
    <w:rsid w:val="00262607"/>
    <w:rsid w:val="00271914"/>
    <w:rsid w:val="00276317"/>
    <w:rsid w:val="00277890"/>
    <w:rsid w:val="00281096"/>
    <w:rsid w:val="0028227E"/>
    <w:rsid w:val="00287E51"/>
    <w:rsid w:val="002957B1"/>
    <w:rsid w:val="002A285E"/>
    <w:rsid w:val="002A7DC3"/>
    <w:rsid w:val="002B6A74"/>
    <w:rsid w:val="002B772B"/>
    <w:rsid w:val="002C0774"/>
    <w:rsid w:val="002C347B"/>
    <w:rsid w:val="002C40B5"/>
    <w:rsid w:val="002C4E78"/>
    <w:rsid w:val="002D4A23"/>
    <w:rsid w:val="002E39B3"/>
    <w:rsid w:val="002E704D"/>
    <w:rsid w:val="002F2F14"/>
    <w:rsid w:val="002F5693"/>
    <w:rsid w:val="00310211"/>
    <w:rsid w:val="00310CED"/>
    <w:rsid w:val="003258F2"/>
    <w:rsid w:val="0035279F"/>
    <w:rsid w:val="00353AB2"/>
    <w:rsid w:val="0035402E"/>
    <w:rsid w:val="00360DB7"/>
    <w:rsid w:val="003645A3"/>
    <w:rsid w:val="00371023"/>
    <w:rsid w:val="00375058"/>
    <w:rsid w:val="003769BF"/>
    <w:rsid w:val="003778D2"/>
    <w:rsid w:val="00380E92"/>
    <w:rsid w:val="00385F62"/>
    <w:rsid w:val="00386008"/>
    <w:rsid w:val="00394EE2"/>
    <w:rsid w:val="003A16A0"/>
    <w:rsid w:val="003A367B"/>
    <w:rsid w:val="003A7AB0"/>
    <w:rsid w:val="003B22BB"/>
    <w:rsid w:val="003B31F2"/>
    <w:rsid w:val="003B72F9"/>
    <w:rsid w:val="003C3314"/>
    <w:rsid w:val="003C471A"/>
    <w:rsid w:val="003D03CF"/>
    <w:rsid w:val="003D2856"/>
    <w:rsid w:val="003D3749"/>
    <w:rsid w:val="003D4650"/>
    <w:rsid w:val="003E145D"/>
    <w:rsid w:val="003E3987"/>
    <w:rsid w:val="003F1E78"/>
    <w:rsid w:val="003F2298"/>
    <w:rsid w:val="003F4146"/>
    <w:rsid w:val="003F7B2B"/>
    <w:rsid w:val="004009DE"/>
    <w:rsid w:val="004019F0"/>
    <w:rsid w:val="00406648"/>
    <w:rsid w:val="00406910"/>
    <w:rsid w:val="004119FD"/>
    <w:rsid w:val="004242CA"/>
    <w:rsid w:val="00424B6E"/>
    <w:rsid w:val="004261DC"/>
    <w:rsid w:val="0043282C"/>
    <w:rsid w:val="0043335F"/>
    <w:rsid w:val="004466A2"/>
    <w:rsid w:val="004470A0"/>
    <w:rsid w:val="00447B6A"/>
    <w:rsid w:val="0045069B"/>
    <w:rsid w:val="00450A34"/>
    <w:rsid w:val="0045643D"/>
    <w:rsid w:val="00460377"/>
    <w:rsid w:val="00472AAE"/>
    <w:rsid w:val="00473AE9"/>
    <w:rsid w:val="004A2895"/>
    <w:rsid w:val="004A4BE3"/>
    <w:rsid w:val="004A502F"/>
    <w:rsid w:val="004A5813"/>
    <w:rsid w:val="004B2850"/>
    <w:rsid w:val="004C51F3"/>
    <w:rsid w:val="004D12C1"/>
    <w:rsid w:val="004E32D0"/>
    <w:rsid w:val="004F20A2"/>
    <w:rsid w:val="004F2BDE"/>
    <w:rsid w:val="004F61C7"/>
    <w:rsid w:val="0050010B"/>
    <w:rsid w:val="005046BE"/>
    <w:rsid w:val="0050635D"/>
    <w:rsid w:val="00510059"/>
    <w:rsid w:val="00511AC6"/>
    <w:rsid w:val="005133B2"/>
    <w:rsid w:val="00514FA1"/>
    <w:rsid w:val="00516014"/>
    <w:rsid w:val="005260AB"/>
    <w:rsid w:val="005320CE"/>
    <w:rsid w:val="00532564"/>
    <w:rsid w:val="0053743B"/>
    <w:rsid w:val="00537BE1"/>
    <w:rsid w:val="005404AD"/>
    <w:rsid w:val="005441ED"/>
    <w:rsid w:val="00560241"/>
    <w:rsid w:val="00561085"/>
    <w:rsid w:val="005613EE"/>
    <w:rsid w:val="00562ECA"/>
    <w:rsid w:val="005705EA"/>
    <w:rsid w:val="00571902"/>
    <w:rsid w:val="00575D0A"/>
    <w:rsid w:val="0058173E"/>
    <w:rsid w:val="0059057F"/>
    <w:rsid w:val="005967B6"/>
    <w:rsid w:val="005A28FE"/>
    <w:rsid w:val="005A3DA2"/>
    <w:rsid w:val="005B272E"/>
    <w:rsid w:val="005B4FF5"/>
    <w:rsid w:val="005C3B1B"/>
    <w:rsid w:val="005C51C8"/>
    <w:rsid w:val="005C7F9A"/>
    <w:rsid w:val="005D03A7"/>
    <w:rsid w:val="005D05D3"/>
    <w:rsid w:val="005D4447"/>
    <w:rsid w:val="005D4D9B"/>
    <w:rsid w:val="005D7418"/>
    <w:rsid w:val="005D74AD"/>
    <w:rsid w:val="005E0D92"/>
    <w:rsid w:val="005E2014"/>
    <w:rsid w:val="005E682E"/>
    <w:rsid w:val="005E7EE6"/>
    <w:rsid w:val="005F27D7"/>
    <w:rsid w:val="00605CF8"/>
    <w:rsid w:val="006066EE"/>
    <w:rsid w:val="00606D4E"/>
    <w:rsid w:val="0061291F"/>
    <w:rsid w:val="00617096"/>
    <w:rsid w:val="00617A7C"/>
    <w:rsid w:val="00617AB3"/>
    <w:rsid w:val="006201F6"/>
    <w:rsid w:val="00623AB2"/>
    <w:rsid w:val="00624DF6"/>
    <w:rsid w:val="0062624A"/>
    <w:rsid w:val="00630A66"/>
    <w:rsid w:val="00630BC6"/>
    <w:rsid w:val="00632485"/>
    <w:rsid w:val="0063327C"/>
    <w:rsid w:val="006451A0"/>
    <w:rsid w:val="0065417F"/>
    <w:rsid w:val="00655791"/>
    <w:rsid w:val="00661BD2"/>
    <w:rsid w:val="0066393E"/>
    <w:rsid w:val="00670B78"/>
    <w:rsid w:val="00671B87"/>
    <w:rsid w:val="0067217D"/>
    <w:rsid w:val="00673442"/>
    <w:rsid w:val="00675B56"/>
    <w:rsid w:val="006833B1"/>
    <w:rsid w:val="00694994"/>
    <w:rsid w:val="00695D64"/>
    <w:rsid w:val="006A19B8"/>
    <w:rsid w:val="006A677C"/>
    <w:rsid w:val="006A69DD"/>
    <w:rsid w:val="006B4654"/>
    <w:rsid w:val="006C129C"/>
    <w:rsid w:val="006C2D2C"/>
    <w:rsid w:val="006D1911"/>
    <w:rsid w:val="006D1C88"/>
    <w:rsid w:val="006D2632"/>
    <w:rsid w:val="006D7B28"/>
    <w:rsid w:val="006E7B4B"/>
    <w:rsid w:val="006F00D6"/>
    <w:rsid w:val="006F3778"/>
    <w:rsid w:val="006F37B0"/>
    <w:rsid w:val="006F5F94"/>
    <w:rsid w:val="006F7503"/>
    <w:rsid w:val="007057E7"/>
    <w:rsid w:val="007074F9"/>
    <w:rsid w:val="007308B3"/>
    <w:rsid w:val="00730F51"/>
    <w:rsid w:val="00732C47"/>
    <w:rsid w:val="00734325"/>
    <w:rsid w:val="00734734"/>
    <w:rsid w:val="00734A2D"/>
    <w:rsid w:val="00735B28"/>
    <w:rsid w:val="007377AE"/>
    <w:rsid w:val="0074110C"/>
    <w:rsid w:val="00747916"/>
    <w:rsid w:val="007522E1"/>
    <w:rsid w:val="00752E65"/>
    <w:rsid w:val="007666E2"/>
    <w:rsid w:val="0077185C"/>
    <w:rsid w:val="00772966"/>
    <w:rsid w:val="007806D2"/>
    <w:rsid w:val="007817F6"/>
    <w:rsid w:val="007819AF"/>
    <w:rsid w:val="00783B32"/>
    <w:rsid w:val="007848E7"/>
    <w:rsid w:val="00786052"/>
    <w:rsid w:val="00787B9C"/>
    <w:rsid w:val="00793822"/>
    <w:rsid w:val="00793FA8"/>
    <w:rsid w:val="007946E8"/>
    <w:rsid w:val="007A128F"/>
    <w:rsid w:val="007A643C"/>
    <w:rsid w:val="007A6FE8"/>
    <w:rsid w:val="007A7372"/>
    <w:rsid w:val="007A7A15"/>
    <w:rsid w:val="007B572D"/>
    <w:rsid w:val="007C0FD7"/>
    <w:rsid w:val="007D42E9"/>
    <w:rsid w:val="007D4AA0"/>
    <w:rsid w:val="007E0381"/>
    <w:rsid w:val="007E23F8"/>
    <w:rsid w:val="008039CD"/>
    <w:rsid w:val="00804263"/>
    <w:rsid w:val="00821343"/>
    <w:rsid w:val="00832479"/>
    <w:rsid w:val="008324FA"/>
    <w:rsid w:val="0084127D"/>
    <w:rsid w:val="008419FC"/>
    <w:rsid w:val="00845D04"/>
    <w:rsid w:val="00865473"/>
    <w:rsid w:val="0086679B"/>
    <w:rsid w:val="00870FF6"/>
    <w:rsid w:val="00873EE6"/>
    <w:rsid w:val="008764F8"/>
    <w:rsid w:val="008841BC"/>
    <w:rsid w:val="008851FD"/>
    <w:rsid w:val="00885B8F"/>
    <w:rsid w:val="00890425"/>
    <w:rsid w:val="00893DE5"/>
    <w:rsid w:val="008B1756"/>
    <w:rsid w:val="008B44A5"/>
    <w:rsid w:val="008B5E09"/>
    <w:rsid w:val="008C01AC"/>
    <w:rsid w:val="008D55E8"/>
    <w:rsid w:val="008E0827"/>
    <w:rsid w:val="00900FCE"/>
    <w:rsid w:val="00901F67"/>
    <w:rsid w:val="009057CB"/>
    <w:rsid w:val="0090637E"/>
    <w:rsid w:val="00906420"/>
    <w:rsid w:val="00907137"/>
    <w:rsid w:val="00907DD2"/>
    <w:rsid w:val="00914F79"/>
    <w:rsid w:val="009154F1"/>
    <w:rsid w:val="00916E44"/>
    <w:rsid w:val="0092071F"/>
    <w:rsid w:val="00921B95"/>
    <w:rsid w:val="009261C2"/>
    <w:rsid w:val="009311BD"/>
    <w:rsid w:val="009315C7"/>
    <w:rsid w:val="009343BD"/>
    <w:rsid w:val="00935A7B"/>
    <w:rsid w:val="00943A85"/>
    <w:rsid w:val="00950A53"/>
    <w:rsid w:val="00950B8E"/>
    <w:rsid w:val="00954CE5"/>
    <w:rsid w:val="00960D73"/>
    <w:rsid w:val="00961DE2"/>
    <w:rsid w:val="00965D06"/>
    <w:rsid w:val="00971487"/>
    <w:rsid w:val="0097211F"/>
    <w:rsid w:val="00973037"/>
    <w:rsid w:val="00976209"/>
    <w:rsid w:val="009766DF"/>
    <w:rsid w:val="009828DA"/>
    <w:rsid w:val="009871F0"/>
    <w:rsid w:val="009875C3"/>
    <w:rsid w:val="0099101F"/>
    <w:rsid w:val="0099502F"/>
    <w:rsid w:val="009A4712"/>
    <w:rsid w:val="009B192F"/>
    <w:rsid w:val="009B2120"/>
    <w:rsid w:val="009B371C"/>
    <w:rsid w:val="009B3944"/>
    <w:rsid w:val="009B4329"/>
    <w:rsid w:val="009C2048"/>
    <w:rsid w:val="009C30F4"/>
    <w:rsid w:val="009C54CE"/>
    <w:rsid w:val="009C5CB0"/>
    <w:rsid w:val="009C5CCB"/>
    <w:rsid w:val="009D44BF"/>
    <w:rsid w:val="009D713D"/>
    <w:rsid w:val="009D7666"/>
    <w:rsid w:val="009E0748"/>
    <w:rsid w:val="009E1C72"/>
    <w:rsid w:val="009E6DF5"/>
    <w:rsid w:val="009F0FB8"/>
    <w:rsid w:val="009F4E2E"/>
    <w:rsid w:val="009F5DCD"/>
    <w:rsid w:val="009F771E"/>
    <w:rsid w:val="009F7916"/>
    <w:rsid w:val="00A0042F"/>
    <w:rsid w:val="00A02445"/>
    <w:rsid w:val="00A05135"/>
    <w:rsid w:val="00A0769F"/>
    <w:rsid w:val="00A111D1"/>
    <w:rsid w:val="00A1197B"/>
    <w:rsid w:val="00A166A4"/>
    <w:rsid w:val="00A16B6F"/>
    <w:rsid w:val="00A20BE7"/>
    <w:rsid w:val="00A20FA3"/>
    <w:rsid w:val="00A21FFB"/>
    <w:rsid w:val="00A40084"/>
    <w:rsid w:val="00A40387"/>
    <w:rsid w:val="00A411BC"/>
    <w:rsid w:val="00A44F8B"/>
    <w:rsid w:val="00A47F6C"/>
    <w:rsid w:val="00A53475"/>
    <w:rsid w:val="00A54052"/>
    <w:rsid w:val="00A54D31"/>
    <w:rsid w:val="00A577BB"/>
    <w:rsid w:val="00A63452"/>
    <w:rsid w:val="00A66FEE"/>
    <w:rsid w:val="00A7015D"/>
    <w:rsid w:val="00A7318F"/>
    <w:rsid w:val="00A7626B"/>
    <w:rsid w:val="00A76F66"/>
    <w:rsid w:val="00A92A2C"/>
    <w:rsid w:val="00AA3DF2"/>
    <w:rsid w:val="00AA55D8"/>
    <w:rsid w:val="00AA6496"/>
    <w:rsid w:val="00AB25E2"/>
    <w:rsid w:val="00AB2717"/>
    <w:rsid w:val="00AB3B3C"/>
    <w:rsid w:val="00AC25D5"/>
    <w:rsid w:val="00AC43DB"/>
    <w:rsid w:val="00AC6D08"/>
    <w:rsid w:val="00AD3EED"/>
    <w:rsid w:val="00AD551B"/>
    <w:rsid w:val="00AD5693"/>
    <w:rsid w:val="00AD60AE"/>
    <w:rsid w:val="00AD6679"/>
    <w:rsid w:val="00AE3A0A"/>
    <w:rsid w:val="00AE7C2E"/>
    <w:rsid w:val="00AF36DD"/>
    <w:rsid w:val="00AF4A56"/>
    <w:rsid w:val="00AF5238"/>
    <w:rsid w:val="00AF62EC"/>
    <w:rsid w:val="00B00470"/>
    <w:rsid w:val="00B03C4D"/>
    <w:rsid w:val="00B10429"/>
    <w:rsid w:val="00B130B7"/>
    <w:rsid w:val="00B155A4"/>
    <w:rsid w:val="00B17F74"/>
    <w:rsid w:val="00B207EB"/>
    <w:rsid w:val="00B211E8"/>
    <w:rsid w:val="00B2211C"/>
    <w:rsid w:val="00B30BB4"/>
    <w:rsid w:val="00B31E80"/>
    <w:rsid w:val="00B34A30"/>
    <w:rsid w:val="00B3749A"/>
    <w:rsid w:val="00B40916"/>
    <w:rsid w:val="00B41BA8"/>
    <w:rsid w:val="00B41FE7"/>
    <w:rsid w:val="00B451AA"/>
    <w:rsid w:val="00B46714"/>
    <w:rsid w:val="00B50FFD"/>
    <w:rsid w:val="00B52386"/>
    <w:rsid w:val="00B53C83"/>
    <w:rsid w:val="00B553AC"/>
    <w:rsid w:val="00B5588A"/>
    <w:rsid w:val="00B63372"/>
    <w:rsid w:val="00B644F4"/>
    <w:rsid w:val="00B64964"/>
    <w:rsid w:val="00B664E0"/>
    <w:rsid w:val="00B67194"/>
    <w:rsid w:val="00B7193F"/>
    <w:rsid w:val="00B71F04"/>
    <w:rsid w:val="00B722E7"/>
    <w:rsid w:val="00B739DE"/>
    <w:rsid w:val="00B8055C"/>
    <w:rsid w:val="00B841B6"/>
    <w:rsid w:val="00B856E4"/>
    <w:rsid w:val="00B86BEA"/>
    <w:rsid w:val="00B87A11"/>
    <w:rsid w:val="00B9544B"/>
    <w:rsid w:val="00B95527"/>
    <w:rsid w:val="00B9795D"/>
    <w:rsid w:val="00BA0DA3"/>
    <w:rsid w:val="00BC2B75"/>
    <w:rsid w:val="00BC4194"/>
    <w:rsid w:val="00BC687F"/>
    <w:rsid w:val="00BC7539"/>
    <w:rsid w:val="00BC797F"/>
    <w:rsid w:val="00BD1CC7"/>
    <w:rsid w:val="00BD50C3"/>
    <w:rsid w:val="00BD6E3D"/>
    <w:rsid w:val="00BD78C9"/>
    <w:rsid w:val="00BE1573"/>
    <w:rsid w:val="00BE75B9"/>
    <w:rsid w:val="00BF51A2"/>
    <w:rsid w:val="00BF57A7"/>
    <w:rsid w:val="00BF72A2"/>
    <w:rsid w:val="00C00556"/>
    <w:rsid w:val="00C0330D"/>
    <w:rsid w:val="00C0472F"/>
    <w:rsid w:val="00C06216"/>
    <w:rsid w:val="00C11DB1"/>
    <w:rsid w:val="00C238BE"/>
    <w:rsid w:val="00C23BC8"/>
    <w:rsid w:val="00C2676C"/>
    <w:rsid w:val="00C277BC"/>
    <w:rsid w:val="00C31A34"/>
    <w:rsid w:val="00C320CA"/>
    <w:rsid w:val="00C350D6"/>
    <w:rsid w:val="00C35A50"/>
    <w:rsid w:val="00C45201"/>
    <w:rsid w:val="00C47E1A"/>
    <w:rsid w:val="00C5015C"/>
    <w:rsid w:val="00C56456"/>
    <w:rsid w:val="00C62667"/>
    <w:rsid w:val="00C65B41"/>
    <w:rsid w:val="00C80AA9"/>
    <w:rsid w:val="00C8104F"/>
    <w:rsid w:val="00C82959"/>
    <w:rsid w:val="00C867D3"/>
    <w:rsid w:val="00C86FEB"/>
    <w:rsid w:val="00C90843"/>
    <w:rsid w:val="00C92CBA"/>
    <w:rsid w:val="00C94275"/>
    <w:rsid w:val="00C96101"/>
    <w:rsid w:val="00C970CD"/>
    <w:rsid w:val="00CA1147"/>
    <w:rsid w:val="00CA121C"/>
    <w:rsid w:val="00CA3608"/>
    <w:rsid w:val="00CA58C5"/>
    <w:rsid w:val="00CB12CB"/>
    <w:rsid w:val="00CB282F"/>
    <w:rsid w:val="00CB2EB6"/>
    <w:rsid w:val="00CB60C4"/>
    <w:rsid w:val="00CB729A"/>
    <w:rsid w:val="00CC01D5"/>
    <w:rsid w:val="00CC0FE2"/>
    <w:rsid w:val="00CC5116"/>
    <w:rsid w:val="00CD743E"/>
    <w:rsid w:val="00CF3AF4"/>
    <w:rsid w:val="00CF3C9B"/>
    <w:rsid w:val="00CF43D1"/>
    <w:rsid w:val="00CF5E33"/>
    <w:rsid w:val="00D01F2E"/>
    <w:rsid w:val="00D047BE"/>
    <w:rsid w:val="00D11ABB"/>
    <w:rsid w:val="00D15D04"/>
    <w:rsid w:val="00D15E1E"/>
    <w:rsid w:val="00D22096"/>
    <w:rsid w:val="00D24F0D"/>
    <w:rsid w:val="00D25D4A"/>
    <w:rsid w:val="00D309B6"/>
    <w:rsid w:val="00D3110C"/>
    <w:rsid w:val="00D323E3"/>
    <w:rsid w:val="00D32873"/>
    <w:rsid w:val="00D51E10"/>
    <w:rsid w:val="00D54798"/>
    <w:rsid w:val="00D60B88"/>
    <w:rsid w:val="00D66AB8"/>
    <w:rsid w:val="00D71762"/>
    <w:rsid w:val="00D74439"/>
    <w:rsid w:val="00D76E0E"/>
    <w:rsid w:val="00D93BA9"/>
    <w:rsid w:val="00D97A5C"/>
    <w:rsid w:val="00DA0A97"/>
    <w:rsid w:val="00DA6B62"/>
    <w:rsid w:val="00DA71C5"/>
    <w:rsid w:val="00DB1811"/>
    <w:rsid w:val="00DB7BDE"/>
    <w:rsid w:val="00DB7C6E"/>
    <w:rsid w:val="00DC0BF3"/>
    <w:rsid w:val="00DC260E"/>
    <w:rsid w:val="00DD0CDE"/>
    <w:rsid w:val="00DD0E99"/>
    <w:rsid w:val="00DD5B4F"/>
    <w:rsid w:val="00DD6917"/>
    <w:rsid w:val="00DE1114"/>
    <w:rsid w:val="00DE5F81"/>
    <w:rsid w:val="00DE607B"/>
    <w:rsid w:val="00DF5761"/>
    <w:rsid w:val="00DF5EE2"/>
    <w:rsid w:val="00DF7E4C"/>
    <w:rsid w:val="00E0208C"/>
    <w:rsid w:val="00E057EB"/>
    <w:rsid w:val="00E120F2"/>
    <w:rsid w:val="00E17E2B"/>
    <w:rsid w:val="00E20145"/>
    <w:rsid w:val="00E201AD"/>
    <w:rsid w:val="00E22EC3"/>
    <w:rsid w:val="00E23E8E"/>
    <w:rsid w:val="00E25E06"/>
    <w:rsid w:val="00E30036"/>
    <w:rsid w:val="00E30C1D"/>
    <w:rsid w:val="00E3366A"/>
    <w:rsid w:val="00E3640A"/>
    <w:rsid w:val="00E36DF9"/>
    <w:rsid w:val="00E508FB"/>
    <w:rsid w:val="00E50F9B"/>
    <w:rsid w:val="00E53EFC"/>
    <w:rsid w:val="00E557E3"/>
    <w:rsid w:val="00E560D6"/>
    <w:rsid w:val="00E6332E"/>
    <w:rsid w:val="00E63972"/>
    <w:rsid w:val="00E63EB9"/>
    <w:rsid w:val="00E73531"/>
    <w:rsid w:val="00E740E0"/>
    <w:rsid w:val="00E805BD"/>
    <w:rsid w:val="00E8104D"/>
    <w:rsid w:val="00E81D99"/>
    <w:rsid w:val="00E820E2"/>
    <w:rsid w:val="00E83783"/>
    <w:rsid w:val="00E868DE"/>
    <w:rsid w:val="00E86FD7"/>
    <w:rsid w:val="00E903A4"/>
    <w:rsid w:val="00E91F8F"/>
    <w:rsid w:val="00E93F5E"/>
    <w:rsid w:val="00E95127"/>
    <w:rsid w:val="00E95ECA"/>
    <w:rsid w:val="00E964FA"/>
    <w:rsid w:val="00E9722F"/>
    <w:rsid w:val="00EA18D4"/>
    <w:rsid w:val="00EA7D3F"/>
    <w:rsid w:val="00EC214A"/>
    <w:rsid w:val="00EC2EB2"/>
    <w:rsid w:val="00EC69C7"/>
    <w:rsid w:val="00EC6AE0"/>
    <w:rsid w:val="00ED2F33"/>
    <w:rsid w:val="00ED3598"/>
    <w:rsid w:val="00ED359C"/>
    <w:rsid w:val="00ED442C"/>
    <w:rsid w:val="00ED73F1"/>
    <w:rsid w:val="00EE3EE0"/>
    <w:rsid w:val="00EE6AB2"/>
    <w:rsid w:val="00EE6DC8"/>
    <w:rsid w:val="00EF1A7F"/>
    <w:rsid w:val="00EF46CA"/>
    <w:rsid w:val="00EF51FC"/>
    <w:rsid w:val="00F00507"/>
    <w:rsid w:val="00F0643F"/>
    <w:rsid w:val="00F11F48"/>
    <w:rsid w:val="00F15913"/>
    <w:rsid w:val="00F21218"/>
    <w:rsid w:val="00F223E9"/>
    <w:rsid w:val="00F360CA"/>
    <w:rsid w:val="00F3630D"/>
    <w:rsid w:val="00F37090"/>
    <w:rsid w:val="00F404F0"/>
    <w:rsid w:val="00F42F26"/>
    <w:rsid w:val="00F451CC"/>
    <w:rsid w:val="00F45253"/>
    <w:rsid w:val="00F51CA0"/>
    <w:rsid w:val="00F559B7"/>
    <w:rsid w:val="00F6618D"/>
    <w:rsid w:val="00F72935"/>
    <w:rsid w:val="00F760A5"/>
    <w:rsid w:val="00F864BC"/>
    <w:rsid w:val="00F90266"/>
    <w:rsid w:val="00F91341"/>
    <w:rsid w:val="00F92DFA"/>
    <w:rsid w:val="00F9420C"/>
    <w:rsid w:val="00F95985"/>
    <w:rsid w:val="00FA48C3"/>
    <w:rsid w:val="00FA62E5"/>
    <w:rsid w:val="00FB4A2D"/>
    <w:rsid w:val="00FC6CA9"/>
    <w:rsid w:val="00FD3298"/>
    <w:rsid w:val="00FD5881"/>
    <w:rsid w:val="00FE56AA"/>
    <w:rsid w:val="00FE6A90"/>
    <w:rsid w:val="00FE729A"/>
    <w:rsid w:val="00FF1DDD"/>
    <w:rsid w:val="00FF428E"/>
    <w:rsid w:val="00FF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55D4"/>
  <w15:chartTrackingRefBased/>
  <w15:docId w15:val="{5ADB67CD-AE49-4CBB-B0E0-019CA5D1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64"/>
    <w:pPr>
      <w:jc w:val="left"/>
    </w:pPr>
  </w:style>
  <w:style w:type="paragraph" w:styleId="Heading1">
    <w:name w:val="heading 1"/>
    <w:basedOn w:val="Normal"/>
    <w:next w:val="Normal"/>
    <w:link w:val="Heading1Char"/>
    <w:uiPriority w:val="9"/>
    <w:qFormat/>
    <w:rsid w:val="00261CE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61CE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61C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61C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261C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61C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61C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61C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61CE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E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61CE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61C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61C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261C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61C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61CE5"/>
    <w:rPr>
      <w:i/>
      <w:iCs/>
    </w:rPr>
  </w:style>
  <w:style w:type="character" w:customStyle="1" w:styleId="Heading8Char">
    <w:name w:val="Heading 8 Char"/>
    <w:basedOn w:val="DefaultParagraphFont"/>
    <w:link w:val="Heading8"/>
    <w:uiPriority w:val="9"/>
    <w:semiHidden/>
    <w:rsid w:val="00261CE5"/>
    <w:rPr>
      <w:b/>
      <w:bCs/>
    </w:rPr>
  </w:style>
  <w:style w:type="character" w:customStyle="1" w:styleId="Heading9Char">
    <w:name w:val="Heading 9 Char"/>
    <w:basedOn w:val="DefaultParagraphFont"/>
    <w:link w:val="Heading9"/>
    <w:uiPriority w:val="9"/>
    <w:semiHidden/>
    <w:rsid w:val="00261CE5"/>
    <w:rPr>
      <w:i/>
      <w:iCs/>
    </w:rPr>
  </w:style>
  <w:style w:type="paragraph" w:styleId="Title">
    <w:name w:val="Title"/>
    <w:basedOn w:val="Normal"/>
    <w:next w:val="Normal"/>
    <w:link w:val="TitleChar"/>
    <w:uiPriority w:val="10"/>
    <w:qFormat/>
    <w:rsid w:val="00261CE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61CE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61CE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CE5"/>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61C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61CE5"/>
    <w:rPr>
      <w:rFonts w:asciiTheme="majorHAnsi" w:eastAsiaTheme="majorEastAsia" w:hAnsiTheme="majorHAnsi" w:cstheme="majorBidi"/>
      <w:i/>
      <w:iCs/>
      <w:sz w:val="24"/>
      <w:szCs w:val="24"/>
    </w:rPr>
  </w:style>
  <w:style w:type="paragraph" w:styleId="ListParagraph">
    <w:name w:val="List Paragraph"/>
    <w:basedOn w:val="Normal"/>
    <w:uiPriority w:val="34"/>
    <w:qFormat/>
    <w:rsid w:val="00261CE5"/>
    <w:pPr>
      <w:ind w:left="720"/>
      <w:contextualSpacing/>
    </w:pPr>
  </w:style>
  <w:style w:type="character" w:styleId="IntenseEmphasis">
    <w:name w:val="Intense Emphasis"/>
    <w:basedOn w:val="DefaultParagraphFont"/>
    <w:uiPriority w:val="21"/>
    <w:qFormat/>
    <w:rsid w:val="00261CE5"/>
    <w:rPr>
      <w:b/>
      <w:bCs/>
      <w:i/>
      <w:iCs/>
      <w:color w:val="auto"/>
    </w:rPr>
  </w:style>
  <w:style w:type="paragraph" w:styleId="IntenseQuote">
    <w:name w:val="Intense Quote"/>
    <w:basedOn w:val="Normal"/>
    <w:next w:val="Normal"/>
    <w:link w:val="IntenseQuoteChar"/>
    <w:uiPriority w:val="30"/>
    <w:qFormat/>
    <w:rsid w:val="00261C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61CE5"/>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261CE5"/>
    <w:rPr>
      <w:b/>
      <w:bCs/>
      <w:smallCaps/>
      <w:color w:val="auto"/>
      <w:u w:val="single"/>
    </w:rPr>
  </w:style>
  <w:style w:type="paragraph" w:styleId="Caption">
    <w:name w:val="caption"/>
    <w:basedOn w:val="Normal"/>
    <w:next w:val="Normal"/>
    <w:uiPriority w:val="35"/>
    <w:semiHidden/>
    <w:unhideWhenUsed/>
    <w:qFormat/>
    <w:rsid w:val="00261CE5"/>
    <w:rPr>
      <w:b/>
      <w:bCs/>
      <w:sz w:val="18"/>
      <w:szCs w:val="18"/>
    </w:rPr>
  </w:style>
  <w:style w:type="character" w:styleId="Strong">
    <w:name w:val="Strong"/>
    <w:basedOn w:val="DefaultParagraphFont"/>
    <w:uiPriority w:val="22"/>
    <w:qFormat/>
    <w:rsid w:val="00261CE5"/>
    <w:rPr>
      <w:b/>
      <w:bCs/>
      <w:color w:val="auto"/>
    </w:rPr>
  </w:style>
  <w:style w:type="character" w:styleId="Emphasis">
    <w:name w:val="Emphasis"/>
    <w:basedOn w:val="DefaultParagraphFont"/>
    <w:uiPriority w:val="20"/>
    <w:qFormat/>
    <w:rsid w:val="00261CE5"/>
    <w:rPr>
      <w:i/>
      <w:iCs/>
      <w:color w:val="auto"/>
    </w:rPr>
  </w:style>
  <w:style w:type="paragraph" w:styleId="NoSpacing">
    <w:name w:val="No Spacing"/>
    <w:uiPriority w:val="1"/>
    <w:qFormat/>
    <w:rsid w:val="00261CE5"/>
    <w:pPr>
      <w:spacing w:after="0" w:line="240" w:lineRule="auto"/>
    </w:pPr>
  </w:style>
  <w:style w:type="character" w:styleId="SubtleEmphasis">
    <w:name w:val="Subtle Emphasis"/>
    <w:basedOn w:val="DefaultParagraphFont"/>
    <w:uiPriority w:val="19"/>
    <w:qFormat/>
    <w:rsid w:val="00261CE5"/>
    <w:rPr>
      <w:i/>
      <w:iCs/>
      <w:color w:val="auto"/>
    </w:rPr>
  </w:style>
  <w:style w:type="character" w:styleId="SubtleReference">
    <w:name w:val="Subtle Reference"/>
    <w:basedOn w:val="DefaultParagraphFont"/>
    <w:uiPriority w:val="31"/>
    <w:qFormat/>
    <w:rsid w:val="00261CE5"/>
    <w:rPr>
      <w:smallCaps/>
      <w:color w:val="auto"/>
      <w:u w:val="single" w:color="7F7F7F" w:themeColor="text1" w:themeTint="80"/>
    </w:rPr>
  </w:style>
  <w:style w:type="character" w:styleId="BookTitle">
    <w:name w:val="Book Title"/>
    <w:basedOn w:val="DefaultParagraphFont"/>
    <w:uiPriority w:val="33"/>
    <w:qFormat/>
    <w:rsid w:val="00261CE5"/>
    <w:rPr>
      <w:b/>
      <w:bCs/>
      <w:smallCaps/>
      <w:color w:val="auto"/>
    </w:rPr>
  </w:style>
  <w:style w:type="paragraph" w:styleId="TOCHeading">
    <w:name w:val="TOC Heading"/>
    <w:basedOn w:val="Heading1"/>
    <w:next w:val="Normal"/>
    <w:uiPriority w:val="39"/>
    <w:unhideWhenUsed/>
    <w:qFormat/>
    <w:rsid w:val="00261CE5"/>
    <w:pPr>
      <w:outlineLvl w:val="9"/>
    </w:pPr>
  </w:style>
  <w:style w:type="paragraph" w:styleId="TOC2">
    <w:name w:val="toc 2"/>
    <w:basedOn w:val="Normal"/>
    <w:next w:val="Normal"/>
    <w:autoRedefine/>
    <w:uiPriority w:val="39"/>
    <w:unhideWhenUsed/>
    <w:rsid w:val="00AF5238"/>
    <w:pPr>
      <w:spacing w:after="100"/>
      <w:ind w:left="220"/>
    </w:pPr>
  </w:style>
  <w:style w:type="paragraph" w:styleId="TOC3">
    <w:name w:val="toc 3"/>
    <w:basedOn w:val="Normal"/>
    <w:next w:val="Normal"/>
    <w:autoRedefine/>
    <w:uiPriority w:val="39"/>
    <w:unhideWhenUsed/>
    <w:rsid w:val="00AF5238"/>
    <w:pPr>
      <w:spacing w:after="100"/>
      <w:ind w:left="440"/>
    </w:pPr>
  </w:style>
  <w:style w:type="character" w:styleId="Hyperlink">
    <w:name w:val="Hyperlink"/>
    <w:basedOn w:val="DefaultParagraphFont"/>
    <w:uiPriority w:val="99"/>
    <w:unhideWhenUsed/>
    <w:rsid w:val="00AF5238"/>
    <w:rPr>
      <w:color w:val="467886" w:themeColor="hyperlink"/>
      <w:u w:val="single"/>
    </w:rPr>
  </w:style>
  <w:style w:type="character" w:styleId="UnresolvedMention">
    <w:name w:val="Unresolved Mention"/>
    <w:basedOn w:val="DefaultParagraphFont"/>
    <w:uiPriority w:val="99"/>
    <w:semiHidden/>
    <w:unhideWhenUsed/>
    <w:rsid w:val="002A7DC3"/>
    <w:rPr>
      <w:color w:val="605E5C"/>
      <w:shd w:val="clear" w:color="auto" w:fill="E1DFDD"/>
    </w:rPr>
  </w:style>
  <w:style w:type="character" w:styleId="FollowedHyperlink">
    <w:name w:val="FollowedHyperlink"/>
    <w:basedOn w:val="DefaultParagraphFont"/>
    <w:uiPriority w:val="99"/>
    <w:semiHidden/>
    <w:unhideWhenUsed/>
    <w:rsid w:val="007819AF"/>
    <w:rPr>
      <w:color w:val="96607D" w:themeColor="followedHyperlink"/>
      <w:u w:val="single"/>
    </w:rPr>
  </w:style>
  <w:style w:type="paragraph" w:styleId="Header">
    <w:name w:val="header"/>
    <w:basedOn w:val="Normal"/>
    <w:link w:val="HeaderChar"/>
    <w:uiPriority w:val="99"/>
    <w:unhideWhenUsed/>
    <w:rsid w:val="00D51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10"/>
  </w:style>
  <w:style w:type="paragraph" w:styleId="Footer">
    <w:name w:val="footer"/>
    <w:basedOn w:val="Normal"/>
    <w:link w:val="FooterChar"/>
    <w:uiPriority w:val="99"/>
    <w:unhideWhenUsed/>
    <w:rsid w:val="00D51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10"/>
  </w:style>
  <w:style w:type="paragraph" w:styleId="Revision">
    <w:name w:val="Revision"/>
    <w:hidden/>
    <w:uiPriority w:val="99"/>
    <w:semiHidden/>
    <w:rsid w:val="00873EE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261409">
      <w:bodyDiv w:val="1"/>
      <w:marLeft w:val="0"/>
      <w:marRight w:val="0"/>
      <w:marTop w:val="0"/>
      <w:marBottom w:val="0"/>
      <w:divBdr>
        <w:top w:val="none" w:sz="0" w:space="0" w:color="auto"/>
        <w:left w:val="none" w:sz="0" w:space="0" w:color="auto"/>
        <w:bottom w:val="none" w:sz="0" w:space="0" w:color="auto"/>
        <w:right w:val="none" w:sz="0" w:space="0" w:color="auto"/>
      </w:divBdr>
    </w:div>
    <w:div w:id="711459227">
      <w:bodyDiv w:val="1"/>
      <w:marLeft w:val="0"/>
      <w:marRight w:val="0"/>
      <w:marTop w:val="0"/>
      <w:marBottom w:val="0"/>
      <w:divBdr>
        <w:top w:val="none" w:sz="0" w:space="0" w:color="auto"/>
        <w:left w:val="none" w:sz="0" w:space="0" w:color="auto"/>
        <w:bottom w:val="none" w:sz="0" w:space="0" w:color="auto"/>
        <w:right w:val="none" w:sz="0" w:space="0" w:color="auto"/>
      </w:divBdr>
      <w:divsChild>
        <w:div w:id="2333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4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599185">
      <w:bodyDiv w:val="1"/>
      <w:marLeft w:val="0"/>
      <w:marRight w:val="0"/>
      <w:marTop w:val="0"/>
      <w:marBottom w:val="0"/>
      <w:divBdr>
        <w:top w:val="none" w:sz="0" w:space="0" w:color="auto"/>
        <w:left w:val="none" w:sz="0" w:space="0" w:color="auto"/>
        <w:bottom w:val="none" w:sz="0" w:space="0" w:color="auto"/>
        <w:right w:val="none" w:sz="0" w:space="0" w:color="auto"/>
      </w:divBdr>
      <w:divsChild>
        <w:div w:id="105142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327039">
      <w:bodyDiv w:val="1"/>
      <w:marLeft w:val="0"/>
      <w:marRight w:val="0"/>
      <w:marTop w:val="0"/>
      <w:marBottom w:val="0"/>
      <w:divBdr>
        <w:top w:val="none" w:sz="0" w:space="0" w:color="auto"/>
        <w:left w:val="none" w:sz="0" w:space="0" w:color="auto"/>
        <w:bottom w:val="none" w:sz="0" w:space="0" w:color="auto"/>
        <w:right w:val="none" w:sz="0" w:space="0" w:color="auto"/>
      </w:divBdr>
      <w:divsChild>
        <w:div w:id="5601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251728">
      <w:bodyDiv w:val="1"/>
      <w:marLeft w:val="0"/>
      <w:marRight w:val="0"/>
      <w:marTop w:val="0"/>
      <w:marBottom w:val="0"/>
      <w:divBdr>
        <w:top w:val="none" w:sz="0" w:space="0" w:color="auto"/>
        <w:left w:val="none" w:sz="0" w:space="0" w:color="auto"/>
        <w:bottom w:val="none" w:sz="0" w:space="0" w:color="auto"/>
        <w:right w:val="none" w:sz="0" w:space="0" w:color="auto"/>
      </w:divBdr>
      <w:divsChild>
        <w:div w:id="1144350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58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519967">
      <w:bodyDiv w:val="1"/>
      <w:marLeft w:val="0"/>
      <w:marRight w:val="0"/>
      <w:marTop w:val="0"/>
      <w:marBottom w:val="0"/>
      <w:divBdr>
        <w:top w:val="none" w:sz="0" w:space="0" w:color="auto"/>
        <w:left w:val="none" w:sz="0" w:space="0" w:color="auto"/>
        <w:bottom w:val="none" w:sz="0" w:space="0" w:color="auto"/>
        <w:right w:val="none" w:sz="0" w:space="0" w:color="auto"/>
      </w:divBdr>
      <w:divsChild>
        <w:div w:id="1596475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658114">
      <w:bodyDiv w:val="1"/>
      <w:marLeft w:val="0"/>
      <w:marRight w:val="0"/>
      <w:marTop w:val="0"/>
      <w:marBottom w:val="0"/>
      <w:divBdr>
        <w:top w:val="none" w:sz="0" w:space="0" w:color="auto"/>
        <w:left w:val="none" w:sz="0" w:space="0" w:color="auto"/>
        <w:bottom w:val="none" w:sz="0" w:space="0" w:color="auto"/>
        <w:right w:val="none" w:sz="0" w:space="0" w:color="auto"/>
      </w:divBdr>
    </w:div>
    <w:div w:id="1894467386">
      <w:bodyDiv w:val="1"/>
      <w:marLeft w:val="0"/>
      <w:marRight w:val="0"/>
      <w:marTop w:val="0"/>
      <w:marBottom w:val="0"/>
      <w:divBdr>
        <w:top w:val="none" w:sz="0" w:space="0" w:color="auto"/>
        <w:left w:val="none" w:sz="0" w:space="0" w:color="auto"/>
        <w:bottom w:val="none" w:sz="0" w:space="0" w:color="auto"/>
        <w:right w:val="none" w:sz="0" w:space="0" w:color="auto"/>
      </w:divBdr>
      <w:divsChild>
        <w:div w:id="26890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igma.com/board/Gkhpjg1HLKUTxWHbBTLhaM/Rootle-flow?node-id=0-1&amp;t=CM4xDsIh7d9CPY8Z-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upport.apple.com/en-us/HT202039"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ccount/subscriptions"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youtube.com/shorts/EhebYd_fbs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CE7B1-7B92-47A1-B20B-D42EFB9A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20</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Maltese</dc:creator>
  <cp:keywords/>
  <dc:description/>
  <cp:lastModifiedBy>Joan Maltese</cp:lastModifiedBy>
  <cp:revision>659</cp:revision>
  <dcterms:created xsi:type="dcterms:W3CDTF">2025-06-26T05:29:00Z</dcterms:created>
  <dcterms:modified xsi:type="dcterms:W3CDTF">2025-07-02T06:57:00Z</dcterms:modified>
</cp:coreProperties>
</file>